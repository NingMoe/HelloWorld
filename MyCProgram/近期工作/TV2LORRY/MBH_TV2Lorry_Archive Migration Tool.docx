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8B8A4" w14:textId="77777777" w:rsidR="00736764" w:rsidRPr="00B82760" w:rsidRDefault="00736764" w:rsidP="0066015F">
      <w:pPr>
        <w:spacing w:line="360" w:lineRule="auto"/>
        <w:ind w:firstLineChars="49" w:firstLine="177"/>
        <w:rPr>
          <w:rFonts w:ascii="Arial" w:hAnsi="Arial" w:cs="Arial"/>
          <w:b/>
          <w:color w:val="000000" w:themeColor="text1"/>
          <w:sz w:val="36"/>
          <w:u w:val="single"/>
          <w:lang w:eastAsia="zh-CN"/>
        </w:rPr>
      </w:pPr>
    </w:p>
    <w:p w14:paraId="77E05214" w14:textId="7327CEF7" w:rsidR="00736764" w:rsidRPr="00B82760" w:rsidRDefault="00736764" w:rsidP="0066015F">
      <w:pPr>
        <w:spacing w:line="360" w:lineRule="auto"/>
        <w:ind w:firstLineChars="49" w:firstLine="177"/>
        <w:rPr>
          <w:rFonts w:ascii="Arial" w:hAnsi="Arial" w:cs="Arial"/>
          <w:b/>
          <w:color w:val="000000" w:themeColor="text1"/>
          <w:sz w:val="36"/>
          <w:u w:val="single"/>
          <w:lang w:eastAsia="zh-CN"/>
        </w:rPr>
      </w:pPr>
    </w:p>
    <w:tbl>
      <w:tblPr>
        <w:tblStyle w:val="a7"/>
        <w:tblpPr w:leftFromText="180" w:rightFromText="180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6046B" w14:paraId="4A461C99" w14:textId="77777777" w:rsidTr="0046046B">
        <w:trPr>
          <w:trHeight w:val="782"/>
        </w:trPr>
        <w:tc>
          <w:tcPr>
            <w:tcW w:w="8306" w:type="dxa"/>
          </w:tcPr>
          <w:p w14:paraId="549098E3" w14:textId="77777777" w:rsidR="0046046B" w:rsidRPr="009434CD" w:rsidRDefault="0046046B" w:rsidP="0046046B">
            <w:pPr>
              <w:spacing w:line="360" w:lineRule="auto"/>
              <w:rPr>
                <w:rFonts w:asciiTheme="majorHAnsi" w:hAnsiTheme="majorHAnsi" w:cs="Arial"/>
                <w:b/>
                <w:color w:val="000000" w:themeColor="text1"/>
                <w:sz w:val="36"/>
                <w:lang w:eastAsia="zh-CN"/>
              </w:rPr>
            </w:pPr>
            <w:r w:rsidRPr="009434CD">
              <w:rPr>
                <w:rFonts w:asciiTheme="majorHAnsi" w:hAnsiTheme="majorHAnsi" w:cs="Arial"/>
                <w:b/>
                <w:color w:val="000000" w:themeColor="text1"/>
                <w:sz w:val="48"/>
                <w:lang w:eastAsia="zh-CN"/>
              </w:rPr>
              <w:t>Generation II</w:t>
            </w:r>
          </w:p>
        </w:tc>
      </w:tr>
      <w:tr w:rsidR="0046046B" w14:paraId="3EA064EF" w14:textId="77777777" w:rsidTr="0046046B">
        <w:trPr>
          <w:trHeight w:val="804"/>
        </w:trPr>
        <w:tc>
          <w:tcPr>
            <w:tcW w:w="8306" w:type="dxa"/>
          </w:tcPr>
          <w:p w14:paraId="7EC3F524" w14:textId="77777777" w:rsidR="0046046B" w:rsidRPr="009434CD" w:rsidRDefault="0046046B" w:rsidP="0046046B">
            <w:pPr>
              <w:spacing w:line="360" w:lineRule="auto"/>
              <w:rPr>
                <w:rFonts w:asciiTheme="majorHAnsi" w:hAnsiTheme="majorHAnsi" w:cs="Arial"/>
                <w:b/>
                <w:color w:val="000000" w:themeColor="text1"/>
                <w:sz w:val="36"/>
                <w:lang w:eastAsia="zh-CN"/>
              </w:rPr>
            </w:pPr>
            <w:r w:rsidRPr="009434CD">
              <w:rPr>
                <w:rFonts w:asciiTheme="majorHAnsi" w:hAnsiTheme="majorHAnsi" w:cs="Arial"/>
                <w:b/>
                <w:color w:val="000000" w:themeColor="text1"/>
                <w:sz w:val="48"/>
                <w:lang w:eastAsia="zh-CN"/>
              </w:rPr>
              <w:t>Requirement Specification</w:t>
            </w:r>
          </w:p>
        </w:tc>
      </w:tr>
    </w:tbl>
    <w:p w14:paraId="616023A4" w14:textId="2D2D7D50" w:rsidR="00BE4EBF" w:rsidRDefault="00BE4EBF" w:rsidP="0066015F">
      <w:pPr>
        <w:pStyle w:val="SPEC"/>
        <w:spacing w:line="360" w:lineRule="auto"/>
        <w:rPr>
          <w:sz w:val="36"/>
        </w:rPr>
      </w:pPr>
    </w:p>
    <w:p w14:paraId="0B74302A" w14:textId="4754D0A5" w:rsidR="0046046B" w:rsidRPr="00B82760" w:rsidRDefault="0046046B" w:rsidP="0066015F">
      <w:pPr>
        <w:pStyle w:val="SPEC"/>
        <w:spacing w:line="360" w:lineRule="auto"/>
      </w:pPr>
    </w:p>
    <w:p w14:paraId="78C9CEE0" w14:textId="5ADBCE6F" w:rsidR="009434CD" w:rsidRDefault="009434CD" w:rsidP="009434CD">
      <w:pPr>
        <w:pStyle w:val="SPEC"/>
        <w:tabs>
          <w:tab w:val="left" w:pos="1490"/>
        </w:tabs>
        <w:spacing w:line="360" w:lineRule="auto"/>
      </w:pPr>
      <w:r>
        <w:tab/>
      </w:r>
    </w:p>
    <w:tbl>
      <w:tblPr>
        <w:tblStyle w:val="a7"/>
        <w:tblpPr w:leftFromText="180" w:rightFromText="180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6046B" w14:paraId="48AC7FF0" w14:textId="77777777" w:rsidTr="00287133">
        <w:trPr>
          <w:trHeight w:val="804"/>
        </w:trPr>
        <w:tc>
          <w:tcPr>
            <w:tcW w:w="8306" w:type="dxa"/>
          </w:tcPr>
          <w:p w14:paraId="429AD364" w14:textId="65DF5F54" w:rsidR="0046046B" w:rsidRPr="000C5E1A" w:rsidRDefault="005203A6" w:rsidP="005203A6">
            <w:pPr>
              <w:spacing w:line="360" w:lineRule="auto"/>
              <w:rPr>
                <w:rFonts w:asciiTheme="majorHAnsi" w:hAnsiTheme="majorHAnsi" w:cs="Arial"/>
                <w:b/>
                <w:color w:val="000000" w:themeColor="text1"/>
                <w:sz w:val="36"/>
                <w:lang w:eastAsia="zh-CN"/>
              </w:rPr>
            </w:pPr>
            <w:r w:rsidRPr="000C5E1A">
              <w:rPr>
                <w:rFonts w:asciiTheme="majorHAnsi" w:hAnsiTheme="majorHAnsi" w:cs="Arial"/>
                <w:b/>
                <w:color w:val="000000" w:themeColor="text1"/>
                <w:sz w:val="48"/>
                <w:lang w:eastAsia="zh-CN"/>
              </w:rPr>
              <w:t>Requirement</w:t>
            </w:r>
          </w:p>
        </w:tc>
      </w:tr>
    </w:tbl>
    <w:p w14:paraId="79000E66" w14:textId="4125E491" w:rsidR="009434CD" w:rsidRPr="00B82760" w:rsidRDefault="005203A6" w:rsidP="009434CD">
      <w:pPr>
        <w:pStyle w:val="SPEC"/>
        <w:spacing w:line="360" w:lineRule="auto"/>
      </w:pPr>
      <w:r>
        <w:rPr>
          <w:rFonts w:asciiTheme="majorHAnsi" w:hAnsiTheme="majorHAnsi"/>
          <w:b/>
          <w:noProof/>
          <w:sz w:val="40"/>
          <w:lang w:bidi="ar-S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6BFFEA5" wp14:editId="3AF3A06F">
                <wp:simplePos x="0" y="0"/>
                <wp:positionH relativeFrom="margin">
                  <wp:align>left</wp:align>
                </wp:positionH>
                <wp:positionV relativeFrom="paragraph">
                  <wp:posOffset>829170</wp:posOffset>
                </wp:positionV>
                <wp:extent cx="5545967" cy="150125"/>
                <wp:effectExtent l="0" t="0" r="17145" b="21590"/>
                <wp:wrapTight wrapText="bothSides">
                  <wp:wrapPolygon edited="0">
                    <wp:start x="0" y="0"/>
                    <wp:lineTo x="0" y="21966"/>
                    <wp:lineTo x="21593" y="21966"/>
                    <wp:lineTo x="21593" y="0"/>
                    <wp:lineTo x="0" y="0"/>
                  </wp:wrapPolygon>
                </wp:wrapTight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5967" cy="150125"/>
                          <a:chOff x="0" y="0"/>
                          <a:chExt cx="1005840" cy="233680"/>
                        </a:xfrm>
                      </wpg:grpSpPr>
                      <wps:wsp>
                        <wps:cNvPr id="56" name="矩形 56"/>
                        <wps:cNvSpPr/>
                        <wps:spPr>
                          <a:xfrm>
                            <a:off x="0" y="0"/>
                            <a:ext cx="914400" cy="23368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914400" y="0"/>
                            <a:ext cx="91440" cy="23368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BCD01" id="组合 55" o:spid="_x0000_s1026" style="position:absolute;left:0;text-align:left;margin-left:0;margin-top:65.3pt;width:436.7pt;height:11.8pt;z-index:251693056;mso-position-horizontal:left;mso-position-horizontal-relative:margin;mso-width-relative:margin;mso-height-relative:margin" coordsize="10058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">
                <v:rect id="矩形 56" o:spid="_x0000_s1027" style="position:absolute;width:9144;height: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Moa8IA&#10;AADbAAAADwAAAGRycy9kb3ducmV2LnhtbESPT4vCMBTE78J+h/AWvGmqYliqUWQXoXv0z2Vvz+bZ&#10;VpuX0kStfvqNIHgcZuY3zHzZ2VpcqfWVYw2jYQKCOHem4kLDfrcefIHwAdlg7Zg03MnDcvHRm2Nq&#10;3I03dN2GQkQI+xQ1lCE0qZQ+L8miH7qGOHpH11oMUbaFNC3eItzWcpwkSlqsOC6U2NB3Sfl5e7Ea&#10;mLLTJT/8NCP7t54kv5l6PJTSuv/ZrWYgAnXhHX61M6Nhq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yhrwgAAANsAAAAPAAAAAAAAAAAAAAAAAJgCAABkcnMvZG93&#10;bnJldi54bWxQSwUGAAAAAAQABAD1AAAAhwMAAAAA&#10;" fillcolor="#393737 [814]" strokecolor="white [3201]" strokeweight="1.5pt"/>
                <v:rect id="矩形 57" o:spid="_x0000_s1028" style="position:absolute;left:9144;width:914;height: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7O3MMA&#10;AADbAAAADwAAAGRycy9kb3ducmV2LnhtbESPzWrDMBCE74W8g9hAb42cQuLgRAkhUOghPdTNIce1&#10;tZZNrJWxVP+8fVUo9DjMzDfM4TTZVgzU+8axgvUqAUFcOt2wUXD7envZgfABWWPrmBTM5OF0XDwd&#10;MNNu5E8a8mBEhLDPUEEdQpdJ6cuaLPqV64ijV7neYoiyN1L3OEa4beVrkmylxYbjQo0dXWoqH/m3&#10;VeDTa2JNqGT3wdtiyO/Fw8ypUs/L6bwHEWgK/+G/9rtWsEnh90v8Af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7O3MMAAADbAAAADwAAAAAAAAAAAAAAAACYAgAAZHJzL2Rv&#10;d25yZXYueG1sUEsFBgAAAAAEAAQA9QAAAIgDAAAAAA==&#10;" fillcolor="#c00000" strokecolor="white [3201]" strokeweight="1.5pt"/>
                <w10:wrap type="tight" anchorx="margin"/>
              </v:group>
            </w:pict>
          </mc:Fallback>
        </mc:AlternateContent>
      </w:r>
    </w:p>
    <w:tbl>
      <w:tblPr>
        <w:tblStyle w:val="a7"/>
        <w:tblpPr w:leftFromText="180" w:rightFromText="180" w:vertAnchor="text" w:horzAnchor="margin" w:tblpY="-63"/>
        <w:tblW w:w="7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5"/>
        <w:gridCol w:w="4500"/>
      </w:tblGrid>
      <w:tr w:rsidR="00065A59" w:rsidRPr="00065A59" w14:paraId="0E0DF67F" w14:textId="77777777" w:rsidTr="00065A59">
        <w:tc>
          <w:tcPr>
            <w:tcW w:w="2775" w:type="dxa"/>
            <w:shd w:val="clear" w:color="auto" w:fill="FFFFFF" w:themeFill="background1"/>
          </w:tcPr>
          <w:p w14:paraId="274496EE" w14:textId="69B25E4C" w:rsidR="005203A6" w:rsidRPr="00065A59" w:rsidRDefault="005203A6" w:rsidP="005203A6">
            <w:pPr>
              <w:pStyle w:val="SPEC"/>
              <w:spacing w:line="360" w:lineRule="auto"/>
              <w:rPr>
                <w:rFonts w:asciiTheme="majorHAnsi" w:hAnsiTheme="majorHAnsi"/>
                <w:b/>
                <w:sz w:val="32"/>
              </w:rPr>
            </w:pPr>
            <w:r w:rsidRPr="00065A59">
              <w:rPr>
                <w:rFonts w:asciiTheme="majorHAnsi" w:hAnsiTheme="majorHAnsi"/>
                <w:b/>
                <w:sz w:val="32"/>
              </w:rPr>
              <w:t>Release Version</w:t>
            </w:r>
            <w:r w:rsidR="00065A59">
              <w:rPr>
                <w:rFonts w:asciiTheme="majorHAnsi" w:hAnsiTheme="majorHAnsi"/>
                <w:b/>
                <w:sz w:val="32"/>
              </w:rPr>
              <w:t>:</w:t>
            </w:r>
          </w:p>
        </w:tc>
        <w:tc>
          <w:tcPr>
            <w:tcW w:w="4500" w:type="dxa"/>
          </w:tcPr>
          <w:p w14:paraId="0D5EEF46" w14:textId="7D2663A3" w:rsidR="005203A6" w:rsidRPr="00065A59" w:rsidRDefault="007A71FD" w:rsidP="005203A6">
            <w:pPr>
              <w:pStyle w:val="SPEC"/>
              <w:spacing w:line="360" w:lineRule="auto"/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 w:hint="eastAsia"/>
                <w:sz w:val="32"/>
              </w:rPr>
              <w:t>T</w:t>
            </w:r>
            <w:r>
              <w:rPr>
                <w:rFonts w:asciiTheme="majorHAnsi" w:hAnsiTheme="majorHAnsi"/>
                <w:sz w:val="32"/>
              </w:rPr>
              <w:t>V2L</w:t>
            </w:r>
            <w:r>
              <w:rPr>
                <w:rFonts w:asciiTheme="majorHAnsi" w:hAnsiTheme="majorHAnsi" w:hint="eastAsia"/>
                <w:sz w:val="32"/>
              </w:rPr>
              <w:t>o</w:t>
            </w:r>
            <w:r>
              <w:rPr>
                <w:rFonts w:asciiTheme="majorHAnsi" w:hAnsiTheme="majorHAnsi"/>
                <w:sz w:val="32"/>
              </w:rPr>
              <w:t>rry</w:t>
            </w:r>
          </w:p>
        </w:tc>
      </w:tr>
      <w:tr w:rsidR="00065A59" w:rsidRPr="00065A59" w14:paraId="595C7AD6" w14:textId="77777777" w:rsidTr="00065A59">
        <w:tc>
          <w:tcPr>
            <w:tcW w:w="2775" w:type="dxa"/>
            <w:shd w:val="clear" w:color="auto" w:fill="FFFFFF" w:themeFill="background1"/>
          </w:tcPr>
          <w:p w14:paraId="48B6241A" w14:textId="7AD87FEB" w:rsidR="005203A6" w:rsidRPr="00065A59" w:rsidRDefault="005203A6" w:rsidP="005203A6">
            <w:pPr>
              <w:pStyle w:val="SPEC"/>
              <w:spacing w:line="360" w:lineRule="auto"/>
              <w:rPr>
                <w:rFonts w:asciiTheme="majorHAnsi" w:hAnsiTheme="majorHAnsi"/>
                <w:b/>
                <w:sz w:val="32"/>
              </w:rPr>
            </w:pPr>
            <w:r w:rsidRPr="00065A59">
              <w:rPr>
                <w:rFonts w:asciiTheme="majorHAnsi" w:hAnsiTheme="majorHAnsi"/>
                <w:b/>
                <w:sz w:val="32"/>
              </w:rPr>
              <w:t>Department</w:t>
            </w:r>
            <w:r w:rsidR="00065A59">
              <w:rPr>
                <w:rFonts w:asciiTheme="majorHAnsi" w:hAnsiTheme="majorHAnsi"/>
                <w:b/>
                <w:sz w:val="32"/>
              </w:rPr>
              <w:t>:</w:t>
            </w:r>
          </w:p>
        </w:tc>
        <w:tc>
          <w:tcPr>
            <w:tcW w:w="4500" w:type="dxa"/>
          </w:tcPr>
          <w:p w14:paraId="0E93DB9B" w14:textId="5EB0534E" w:rsidR="005203A6" w:rsidRPr="00065A59" w:rsidRDefault="00065A59" w:rsidP="005203A6">
            <w:pPr>
              <w:pStyle w:val="SPEC"/>
              <w:spacing w:line="360" w:lineRule="auto"/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Generation II Design Team</w:t>
            </w:r>
          </w:p>
        </w:tc>
      </w:tr>
    </w:tbl>
    <w:p w14:paraId="67BAEEC1" w14:textId="77777777" w:rsidR="00BE4EBF" w:rsidRDefault="00BE4EBF" w:rsidP="0066015F">
      <w:pPr>
        <w:pStyle w:val="SPEC"/>
        <w:spacing w:line="360" w:lineRule="auto"/>
      </w:pPr>
    </w:p>
    <w:p w14:paraId="7116B060" w14:textId="77777777" w:rsidR="00065A59" w:rsidRPr="00B82760" w:rsidRDefault="00065A59" w:rsidP="0066015F">
      <w:pPr>
        <w:pStyle w:val="SPEC"/>
        <w:spacing w:line="360" w:lineRule="auto"/>
      </w:pPr>
    </w:p>
    <w:p w14:paraId="0966623F" w14:textId="77777777" w:rsidR="00BE4EBF" w:rsidRPr="00B82760" w:rsidRDefault="00BE4EBF" w:rsidP="0066015F">
      <w:pPr>
        <w:pStyle w:val="SPEC"/>
        <w:spacing w:line="360" w:lineRule="auto"/>
      </w:pPr>
    </w:p>
    <w:p w14:paraId="37D3AF3A" w14:textId="77777777" w:rsidR="00BE4EBF" w:rsidRPr="00B82760" w:rsidRDefault="00BE4EBF" w:rsidP="0066015F">
      <w:pPr>
        <w:pStyle w:val="SPEC"/>
        <w:spacing w:line="360" w:lineRule="auto"/>
      </w:pPr>
    </w:p>
    <w:p w14:paraId="4EF62195" w14:textId="663D395F" w:rsidR="00BE4EBF" w:rsidRPr="00B82760" w:rsidRDefault="00BE4EBF" w:rsidP="0066015F">
      <w:pPr>
        <w:pStyle w:val="SPEC"/>
        <w:spacing w:line="360" w:lineRule="auto"/>
      </w:pPr>
    </w:p>
    <w:p w14:paraId="53731EFB" w14:textId="75E29F57" w:rsidR="00BE4EBF" w:rsidRPr="00B82760" w:rsidRDefault="00BE4EBF" w:rsidP="0066015F">
      <w:pPr>
        <w:pStyle w:val="SPEC"/>
        <w:spacing w:line="360" w:lineRule="auto"/>
      </w:pPr>
    </w:p>
    <w:p w14:paraId="02785276" w14:textId="77777777" w:rsidR="00BE4EBF" w:rsidRPr="00B82760" w:rsidRDefault="00BE4EBF" w:rsidP="0066015F">
      <w:pPr>
        <w:pStyle w:val="SPEC"/>
        <w:spacing w:line="360" w:lineRule="auto"/>
      </w:pPr>
    </w:p>
    <w:p w14:paraId="5D003316" w14:textId="3F099F44" w:rsidR="00BE4EBF" w:rsidRPr="00B82760" w:rsidRDefault="00BE4EBF" w:rsidP="0066015F">
      <w:pPr>
        <w:pStyle w:val="SPEC"/>
        <w:spacing w:line="360" w:lineRule="auto"/>
      </w:pPr>
    </w:p>
    <w:p w14:paraId="6BB4B200" w14:textId="1A5D1545" w:rsidR="00BE4EBF" w:rsidRPr="00B82760" w:rsidRDefault="00BE4EBF" w:rsidP="0066015F">
      <w:pPr>
        <w:pStyle w:val="SPEC"/>
        <w:spacing w:line="360" w:lineRule="auto"/>
      </w:pPr>
    </w:p>
    <w:p w14:paraId="0E1DA722" w14:textId="36FEE928" w:rsidR="00BE4EBF" w:rsidRPr="00B82760" w:rsidRDefault="00BE4EBF" w:rsidP="0066015F">
      <w:pPr>
        <w:pStyle w:val="SPEC"/>
        <w:spacing w:line="360" w:lineRule="auto"/>
      </w:pPr>
    </w:p>
    <w:p w14:paraId="7C2E1E07" w14:textId="77777777" w:rsidR="009434CD" w:rsidRDefault="009434CD" w:rsidP="00EC5FD4">
      <w:pPr>
        <w:rPr>
          <w:rFonts w:ascii="Arial" w:hAnsi="Arial" w:cs="Arial"/>
          <w:lang w:eastAsia="zh-CN"/>
        </w:rPr>
      </w:pPr>
    </w:p>
    <w:p w14:paraId="7292A4B3" w14:textId="679F16D4" w:rsidR="009434CD" w:rsidRDefault="009434CD">
      <w:pPr>
        <w:spacing w:after="160" w:line="259" w:lineRule="auto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14:paraId="13C0A0E0" w14:textId="3F596D58" w:rsidR="00EC5FD4" w:rsidRPr="00EC5FD4" w:rsidRDefault="00E951D6" w:rsidP="00EC5FD4">
      <w:pPr>
        <w:rPr>
          <w:rFonts w:asciiTheme="majorHAnsi" w:hAnsiTheme="majorHAnsi"/>
          <w:b/>
          <w:sz w:val="36"/>
        </w:rPr>
      </w:pPr>
      <w:r w:rsidRPr="00EC5FD4">
        <w:rPr>
          <w:rFonts w:asciiTheme="majorHAnsi" w:hAnsiTheme="majorHAnsi"/>
          <w:b/>
          <w:sz w:val="40"/>
        </w:rPr>
        <w:lastRenderedPageBreak/>
        <w:t>Modification Log</w:t>
      </w:r>
      <w:r w:rsidR="00EC5FD4" w:rsidRPr="00EC5FD4">
        <w:rPr>
          <w:rFonts w:asciiTheme="majorHAnsi" w:hAnsiTheme="majorHAnsi"/>
          <w:b/>
          <w:sz w:val="36"/>
        </w:rPr>
        <w:tab/>
      </w:r>
    </w:p>
    <w:p w14:paraId="67259FE4" w14:textId="1DADC3AB" w:rsidR="00EC5FD4" w:rsidRPr="00EC5FD4" w:rsidRDefault="00EC5FD4" w:rsidP="00EC5FD4"/>
    <w:tbl>
      <w:tblPr>
        <w:tblStyle w:val="a7"/>
        <w:tblW w:w="8644" w:type="dxa"/>
        <w:tblLook w:val="04A0" w:firstRow="1" w:lastRow="0" w:firstColumn="1" w:lastColumn="0" w:noHBand="0" w:noVBand="1"/>
      </w:tblPr>
      <w:tblGrid>
        <w:gridCol w:w="1088"/>
        <w:gridCol w:w="1586"/>
        <w:gridCol w:w="2568"/>
        <w:gridCol w:w="1527"/>
        <w:gridCol w:w="1875"/>
      </w:tblGrid>
      <w:tr w:rsidR="003A55E5" w:rsidRPr="00B82760" w14:paraId="257D0716" w14:textId="77777777" w:rsidTr="00EB1AE0">
        <w:trPr>
          <w:trHeight w:val="406"/>
        </w:trPr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CC4B739" w14:textId="77777777" w:rsidR="00736764" w:rsidRPr="00A74A80" w:rsidRDefault="00736764" w:rsidP="003A55E5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A74A80">
              <w:rPr>
                <w:rFonts w:ascii="Calibri Light" w:hAnsi="Calibri Light" w:cs="Arial"/>
                <w:b/>
                <w:sz w:val="28"/>
                <w:lang w:eastAsia="zh-CN"/>
              </w:rPr>
              <w:t>Version</w:t>
            </w:r>
          </w:p>
        </w:tc>
        <w:tc>
          <w:tcPr>
            <w:tcW w:w="1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1B5D6A1" w14:textId="77777777" w:rsidR="00736764" w:rsidRPr="00A74A80" w:rsidRDefault="00736764" w:rsidP="003A55E5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A74A80">
              <w:rPr>
                <w:rFonts w:ascii="Calibri Light" w:hAnsi="Calibri Light" w:cs="Arial"/>
                <w:b/>
                <w:sz w:val="28"/>
                <w:lang w:eastAsia="zh-CN"/>
              </w:rPr>
              <w:t>Date</w:t>
            </w:r>
          </w:p>
        </w:tc>
        <w:tc>
          <w:tcPr>
            <w:tcW w:w="2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7F7BEEC" w14:textId="77777777" w:rsidR="00736764" w:rsidRPr="00A74A80" w:rsidRDefault="00736764" w:rsidP="003A55E5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A74A80">
              <w:rPr>
                <w:rFonts w:ascii="Calibri Light" w:hAnsi="Calibri Light" w:cs="Arial"/>
                <w:b/>
                <w:sz w:val="28"/>
                <w:lang w:eastAsia="zh-CN"/>
              </w:rPr>
              <w:t>Modification</w:t>
            </w:r>
          </w:p>
        </w:tc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66434CE" w14:textId="77777777" w:rsidR="00736764" w:rsidRPr="00A74A80" w:rsidRDefault="00736764" w:rsidP="003A55E5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A74A80">
              <w:rPr>
                <w:rFonts w:ascii="Calibri Light" w:hAnsi="Calibri Light" w:cs="Arial"/>
                <w:b/>
                <w:sz w:val="28"/>
                <w:lang w:eastAsia="zh-CN"/>
              </w:rPr>
              <w:t>Type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D4AB135" w14:textId="77777777" w:rsidR="00736764" w:rsidRPr="00A74A80" w:rsidRDefault="00736764" w:rsidP="003A55E5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A74A80">
              <w:rPr>
                <w:rFonts w:ascii="Calibri Light" w:hAnsi="Calibri Light" w:cs="Arial"/>
                <w:b/>
                <w:sz w:val="28"/>
                <w:lang w:eastAsia="zh-CN"/>
              </w:rPr>
              <w:t>Owner</w:t>
            </w:r>
          </w:p>
        </w:tc>
      </w:tr>
      <w:tr w:rsidR="00736764" w:rsidRPr="00B82760" w14:paraId="79AF7F99" w14:textId="77777777" w:rsidTr="00C676E5">
        <w:trPr>
          <w:trHeight w:val="383"/>
        </w:trPr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8859FBF" w14:textId="677BD00F" w:rsidR="00736764" w:rsidRPr="00B82760" w:rsidRDefault="00736764" w:rsidP="003A55E5">
            <w:pPr>
              <w:pStyle w:val="SPEC"/>
              <w:spacing w:line="360" w:lineRule="auto"/>
              <w:jc w:val="center"/>
            </w:pPr>
            <w:r w:rsidRPr="00B82760">
              <w:t>1.</w:t>
            </w:r>
            <w:r w:rsidR="00F33F53">
              <w:rPr>
                <w:rFonts w:hint="eastAsia"/>
              </w:rPr>
              <w:t>0</w:t>
            </w:r>
          </w:p>
        </w:tc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4E4A89" w14:textId="0EEF9379" w:rsidR="00736764" w:rsidRPr="00B82760" w:rsidRDefault="00973317" w:rsidP="003A55E5">
            <w:pPr>
              <w:pStyle w:val="SPEC"/>
              <w:spacing w:line="360" w:lineRule="auto"/>
              <w:jc w:val="center"/>
            </w:pPr>
            <w:r>
              <w:rPr>
                <w:rFonts w:hint="eastAsia"/>
              </w:rPr>
              <w:t>201</w:t>
            </w:r>
            <w:r w:rsidR="0091540F">
              <w:t>8</w:t>
            </w:r>
            <w:r w:rsidR="00F41A5E">
              <w:rPr>
                <w:rFonts w:hint="eastAsia"/>
              </w:rPr>
              <w:t>/</w:t>
            </w:r>
            <w:r w:rsidR="0091540F">
              <w:t>1</w:t>
            </w:r>
            <w:r w:rsidR="005D753E">
              <w:rPr>
                <w:rFonts w:hint="eastAsia"/>
              </w:rPr>
              <w:t>/</w:t>
            </w:r>
            <w:r w:rsidR="00340CFF">
              <w:rPr>
                <w:rFonts w:hint="eastAsia"/>
              </w:rPr>
              <w:t>8</w:t>
            </w:r>
          </w:p>
        </w:tc>
        <w:tc>
          <w:tcPr>
            <w:tcW w:w="256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B8E560A" w14:textId="77777777" w:rsidR="00736764" w:rsidRPr="00B82760" w:rsidRDefault="00736764" w:rsidP="003A55E5">
            <w:pPr>
              <w:pStyle w:val="SPEC"/>
              <w:spacing w:line="360" w:lineRule="auto"/>
              <w:jc w:val="center"/>
            </w:pPr>
            <w:r w:rsidRPr="00B82760">
              <w:t>* Create document</w:t>
            </w:r>
          </w:p>
        </w:tc>
        <w:tc>
          <w:tcPr>
            <w:tcW w:w="152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E87A987" w14:textId="77777777" w:rsidR="00736764" w:rsidRPr="00B82760" w:rsidRDefault="00736764" w:rsidP="003A55E5">
            <w:pPr>
              <w:pStyle w:val="SPEC"/>
              <w:spacing w:line="360" w:lineRule="auto"/>
              <w:jc w:val="center"/>
            </w:pPr>
            <w:r w:rsidRPr="00B82760">
              <w:t>Create</w:t>
            </w:r>
          </w:p>
        </w:tc>
        <w:tc>
          <w:tcPr>
            <w:tcW w:w="187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7F8F76" w14:textId="12C09DDE" w:rsidR="00736764" w:rsidRPr="00B82760" w:rsidRDefault="00EB1AE0" w:rsidP="00EB1AE0">
            <w:pPr>
              <w:pStyle w:val="SPEC"/>
              <w:spacing w:line="360" w:lineRule="auto"/>
              <w:jc w:val="center"/>
            </w:pPr>
            <w:r>
              <w:rPr>
                <w:rFonts w:hint="eastAsia"/>
              </w:rPr>
              <w:t>Zeng</w:t>
            </w:r>
            <w:r>
              <w:t xml:space="preserve"> Xiangping</w:t>
            </w:r>
          </w:p>
        </w:tc>
      </w:tr>
    </w:tbl>
    <w:p w14:paraId="102CD35D" w14:textId="2FAC12DF" w:rsidR="00736764" w:rsidRPr="00B82760" w:rsidRDefault="00736764" w:rsidP="0066015F">
      <w:pPr>
        <w:pStyle w:val="SPEC"/>
        <w:spacing w:line="360" w:lineRule="auto"/>
      </w:pPr>
      <w:r w:rsidRPr="00B82760">
        <w:t>“</w:t>
      </w:r>
      <w:r w:rsidRPr="00B82760">
        <w:rPr>
          <w:b/>
        </w:rPr>
        <w:t>Type</w:t>
      </w:r>
      <w:r w:rsidRPr="00B82760">
        <w:t>”: Create / Modify / Add / Delete</w:t>
      </w:r>
    </w:p>
    <w:p w14:paraId="3A9C6B59" w14:textId="721D7635" w:rsidR="00EC5FD4" w:rsidRDefault="00EC5FD4" w:rsidP="0066015F">
      <w:pPr>
        <w:spacing w:line="360" w:lineRule="auto"/>
        <w:rPr>
          <w:rFonts w:ascii="Arial" w:hAnsi="Arial" w:cs="Arial"/>
          <w:lang w:eastAsia="zh-CN"/>
        </w:rPr>
      </w:pPr>
    </w:p>
    <w:p w14:paraId="322B6CD2" w14:textId="64C4A7E7" w:rsidR="00EC5FD4" w:rsidRPr="00B82760" w:rsidRDefault="00EC5FD4" w:rsidP="0066015F">
      <w:pPr>
        <w:spacing w:line="360" w:lineRule="auto"/>
        <w:rPr>
          <w:rFonts w:ascii="Arial" w:hAnsi="Arial" w:cs="Arial"/>
          <w:lang w:eastAsia="zh-CN"/>
        </w:rPr>
      </w:pPr>
    </w:p>
    <w:p w14:paraId="33C18674" w14:textId="3196FD03" w:rsidR="00E951D6" w:rsidRPr="00EC5FD4" w:rsidRDefault="00E951D6" w:rsidP="00EC5FD4">
      <w:pPr>
        <w:rPr>
          <w:rFonts w:asciiTheme="majorHAnsi" w:hAnsiTheme="majorHAnsi"/>
          <w:b/>
          <w:sz w:val="40"/>
        </w:rPr>
      </w:pPr>
      <w:r w:rsidRPr="00EC5FD4">
        <w:rPr>
          <w:rFonts w:asciiTheme="majorHAnsi" w:hAnsiTheme="majorHAnsi"/>
          <w:b/>
          <w:sz w:val="40"/>
        </w:rPr>
        <w:t>Authorization</w:t>
      </w:r>
    </w:p>
    <w:p w14:paraId="59775D17" w14:textId="4995997A" w:rsidR="003A55E5" w:rsidRPr="003A55E5" w:rsidRDefault="003A55E5" w:rsidP="003A55E5"/>
    <w:tbl>
      <w:tblPr>
        <w:tblStyle w:val="a7"/>
        <w:tblW w:w="8254" w:type="dxa"/>
        <w:tblLayout w:type="fixed"/>
        <w:tblLook w:val="04A0" w:firstRow="1" w:lastRow="0" w:firstColumn="1" w:lastColumn="0" w:noHBand="0" w:noVBand="1"/>
      </w:tblPr>
      <w:tblGrid>
        <w:gridCol w:w="1792"/>
        <w:gridCol w:w="2107"/>
        <w:gridCol w:w="1685"/>
        <w:gridCol w:w="2670"/>
      </w:tblGrid>
      <w:tr w:rsidR="003A55E5" w:rsidRPr="00B82760" w14:paraId="42E65DA7" w14:textId="77777777" w:rsidTr="003A55E5">
        <w:trPr>
          <w:trHeight w:val="355"/>
        </w:trPr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CEF322A" w14:textId="77777777" w:rsidR="00736764" w:rsidRPr="002B0C26" w:rsidRDefault="00736764" w:rsidP="003A55E5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2B0C26">
              <w:rPr>
                <w:rFonts w:ascii="Calibri Light" w:hAnsi="Calibri Light" w:cs="Arial"/>
                <w:b/>
                <w:sz w:val="28"/>
                <w:lang w:eastAsia="zh-CN"/>
              </w:rPr>
              <w:t>Section</w:t>
            </w:r>
          </w:p>
        </w:tc>
        <w:tc>
          <w:tcPr>
            <w:tcW w:w="21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F6448A8" w14:textId="77777777" w:rsidR="00736764" w:rsidRPr="002B0C26" w:rsidRDefault="00736764" w:rsidP="003A55E5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2B0C26">
              <w:rPr>
                <w:rFonts w:ascii="Calibri Light" w:hAnsi="Calibri Light" w:cs="Arial"/>
                <w:b/>
                <w:sz w:val="28"/>
                <w:lang w:eastAsia="zh-CN"/>
              </w:rPr>
              <w:t>PIC</w:t>
            </w:r>
          </w:p>
        </w:tc>
        <w:tc>
          <w:tcPr>
            <w:tcW w:w="1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5440EE1" w14:textId="77777777" w:rsidR="00736764" w:rsidRPr="002B0C26" w:rsidRDefault="00736764" w:rsidP="003A55E5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2B0C26">
              <w:rPr>
                <w:rFonts w:ascii="Calibri Light" w:hAnsi="Calibri Light" w:cs="Arial"/>
                <w:b/>
                <w:sz w:val="28"/>
                <w:lang w:eastAsia="zh-CN"/>
              </w:rPr>
              <w:t>Status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EFB89E7" w14:textId="77777777" w:rsidR="00736764" w:rsidRPr="002B0C26" w:rsidRDefault="00736764" w:rsidP="003A55E5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2B0C26">
              <w:rPr>
                <w:rFonts w:ascii="Calibri Light" w:hAnsi="Calibri Light" w:cs="Arial"/>
                <w:b/>
                <w:sz w:val="28"/>
                <w:lang w:eastAsia="zh-CN"/>
              </w:rPr>
              <w:t>Conclusion</w:t>
            </w:r>
          </w:p>
        </w:tc>
      </w:tr>
      <w:tr w:rsidR="00736764" w:rsidRPr="00B82760" w14:paraId="239B1746" w14:textId="77777777" w:rsidTr="003A55E5">
        <w:trPr>
          <w:trHeight w:val="335"/>
        </w:trPr>
        <w:tc>
          <w:tcPr>
            <w:tcW w:w="179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1AA39787" w14:textId="5423887F" w:rsidR="00736764" w:rsidRPr="002B0C26" w:rsidRDefault="007B5DBE" w:rsidP="003A55E5">
            <w:pPr>
              <w:pStyle w:val="SPEC"/>
              <w:spacing w:line="360" w:lineRule="auto"/>
              <w:jc w:val="center"/>
            </w:pPr>
            <w:r>
              <w:t>MK</w:t>
            </w:r>
          </w:p>
        </w:tc>
        <w:tc>
          <w:tcPr>
            <w:tcW w:w="2107" w:type="dxa"/>
            <w:tcBorders>
              <w:top w:val="single" w:sz="2" w:space="0" w:color="auto"/>
              <w:bottom w:val="single" w:sz="4" w:space="0" w:color="000000" w:themeColor="text1"/>
            </w:tcBorders>
            <w:vAlign w:val="center"/>
          </w:tcPr>
          <w:p w14:paraId="10F8D0F1" w14:textId="77777777" w:rsidR="00736764" w:rsidRPr="00B82760" w:rsidRDefault="00736764" w:rsidP="003A55E5">
            <w:pPr>
              <w:pStyle w:val="SPEC"/>
              <w:spacing w:line="360" w:lineRule="auto"/>
              <w:jc w:val="center"/>
            </w:pPr>
          </w:p>
        </w:tc>
        <w:tc>
          <w:tcPr>
            <w:tcW w:w="1685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34745830" w14:textId="77777777" w:rsidR="00736764" w:rsidRPr="00B82760" w:rsidRDefault="00736764" w:rsidP="003A55E5">
            <w:pPr>
              <w:pStyle w:val="SPEC"/>
              <w:spacing w:line="360" w:lineRule="auto"/>
              <w:jc w:val="center"/>
            </w:pPr>
          </w:p>
        </w:tc>
        <w:tc>
          <w:tcPr>
            <w:tcW w:w="267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E67EA79" w14:textId="2F600858" w:rsidR="00736764" w:rsidRPr="00B82760" w:rsidRDefault="00736764" w:rsidP="003A55E5">
            <w:pPr>
              <w:pStyle w:val="SPEC"/>
              <w:spacing w:line="360" w:lineRule="auto"/>
              <w:jc w:val="center"/>
              <w:rPr>
                <w:b/>
                <w:color w:val="FF0000"/>
              </w:rPr>
            </w:pPr>
          </w:p>
        </w:tc>
      </w:tr>
      <w:tr w:rsidR="007B5DBE" w:rsidRPr="00B82760" w14:paraId="01D5E024" w14:textId="77777777" w:rsidTr="003A55E5">
        <w:trPr>
          <w:trHeight w:val="335"/>
        </w:trPr>
        <w:tc>
          <w:tcPr>
            <w:tcW w:w="179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6491B6A4" w14:textId="7238658C" w:rsidR="007B5DBE" w:rsidRPr="002B0C26" w:rsidRDefault="007B5DBE" w:rsidP="003A55E5">
            <w:pPr>
              <w:pStyle w:val="SPEC"/>
              <w:spacing w:line="360" w:lineRule="auto"/>
              <w:jc w:val="center"/>
            </w:pPr>
            <w:r>
              <w:t>planning</w:t>
            </w:r>
          </w:p>
        </w:tc>
        <w:tc>
          <w:tcPr>
            <w:tcW w:w="2107" w:type="dxa"/>
            <w:tcBorders>
              <w:top w:val="single" w:sz="2" w:space="0" w:color="auto"/>
              <w:bottom w:val="single" w:sz="4" w:space="0" w:color="000000" w:themeColor="text1"/>
            </w:tcBorders>
            <w:vAlign w:val="center"/>
          </w:tcPr>
          <w:p w14:paraId="45188CB1" w14:textId="77777777" w:rsidR="007B5DBE" w:rsidRPr="00B82760" w:rsidRDefault="007B5DBE" w:rsidP="003A55E5">
            <w:pPr>
              <w:pStyle w:val="SPEC"/>
              <w:spacing w:line="360" w:lineRule="auto"/>
              <w:jc w:val="center"/>
            </w:pPr>
          </w:p>
        </w:tc>
        <w:tc>
          <w:tcPr>
            <w:tcW w:w="1685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59DA3758" w14:textId="77777777" w:rsidR="007B5DBE" w:rsidRPr="00B82760" w:rsidRDefault="007B5DBE" w:rsidP="003A55E5">
            <w:pPr>
              <w:pStyle w:val="SPEC"/>
              <w:spacing w:line="360" w:lineRule="auto"/>
              <w:jc w:val="center"/>
            </w:pPr>
          </w:p>
        </w:tc>
        <w:tc>
          <w:tcPr>
            <w:tcW w:w="2670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38A0B07" w14:textId="77777777" w:rsidR="007B5DBE" w:rsidRPr="00B82760" w:rsidRDefault="007B5DBE" w:rsidP="003A55E5">
            <w:pPr>
              <w:pStyle w:val="SPEC"/>
              <w:spacing w:line="360" w:lineRule="auto"/>
              <w:jc w:val="center"/>
              <w:rPr>
                <w:b/>
                <w:color w:val="FF0000"/>
              </w:rPr>
            </w:pPr>
          </w:p>
        </w:tc>
      </w:tr>
      <w:tr w:rsidR="007B5DBE" w:rsidRPr="00B82760" w14:paraId="18A66E2D" w14:textId="77777777" w:rsidTr="003A55E5">
        <w:trPr>
          <w:trHeight w:val="335"/>
        </w:trPr>
        <w:tc>
          <w:tcPr>
            <w:tcW w:w="179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48CFA790" w14:textId="6FF63A32" w:rsidR="007B5DBE" w:rsidRPr="002B0C26" w:rsidRDefault="007B5DBE" w:rsidP="003A55E5">
            <w:pPr>
              <w:pStyle w:val="SPEC"/>
              <w:spacing w:line="360" w:lineRule="auto"/>
              <w:jc w:val="center"/>
            </w:pPr>
            <w:r w:rsidRPr="002B0C26">
              <w:t>PSS</w:t>
            </w:r>
          </w:p>
        </w:tc>
        <w:tc>
          <w:tcPr>
            <w:tcW w:w="2107" w:type="dxa"/>
            <w:tcBorders>
              <w:top w:val="single" w:sz="2" w:space="0" w:color="auto"/>
              <w:bottom w:val="single" w:sz="4" w:space="0" w:color="000000" w:themeColor="text1"/>
            </w:tcBorders>
            <w:vAlign w:val="center"/>
          </w:tcPr>
          <w:p w14:paraId="615C29B5" w14:textId="77777777" w:rsidR="007B5DBE" w:rsidRPr="00B82760" w:rsidRDefault="007B5DBE" w:rsidP="003A55E5">
            <w:pPr>
              <w:pStyle w:val="SPEC"/>
              <w:spacing w:line="360" w:lineRule="auto"/>
              <w:jc w:val="center"/>
            </w:pPr>
          </w:p>
        </w:tc>
        <w:tc>
          <w:tcPr>
            <w:tcW w:w="1685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27B90243" w14:textId="77777777" w:rsidR="007B5DBE" w:rsidRPr="00B82760" w:rsidRDefault="007B5DBE" w:rsidP="003A55E5">
            <w:pPr>
              <w:pStyle w:val="SPEC"/>
              <w:spacing w:line="360" w:lineRule="auto"/>
              <w:jc w:val="center"/>
            </w:pPr>
          </w:p>
        </w:tc>
        <w:tc>
          <w:tcPr>
            <w:tcW w:w="2670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F988154" w14:textId="77777777" w:rsidR="007B5DBE" w:rsidRPr="00B82760" w:rsidRDefault="007B5DBE" w:rsidP="003A55E5">
            <w:pPr>
              <w:pStyle w:val="SPEC"/>
              <w:spacing w:line="360" w:lineRule="auto"/>
              <w:jc w:val="center"/>
              <w:rPr>
                <w:b/>
                <w:color w:val="FF0000"/>
              </w:rPr>
            </w:pPr>
          </w:p>
        </w:tc>
      </w:tr>
      <w:tr w:rsidR="00736764" w:rsidRPr="00B82760" w14:paraId="21546E6D" w14:textId="77777777" w:rsidTr="003A55E5">
        <w:trPr>
          <w:trHeight w:val="335"/>
        </w:trPr>
        <w:tc>
          <w:tcPr>
            <w:tcW w:w="1792" w:type="dxa"/>
            <w:tcBorders>
              <w:left w:val="single" w:sz="2" w:space="0" w:color="auto"/>
            </w:tcBorders>
            <w:vAlign w:val="center"/>
          </w:tcPr>
          <w:p w14:paraId="0FD8A0E3" w14:textId="77777777" w:rsidR="00736764" w:rsidRPr="002B0C26" w:rsidRDefault="00736764" w:rsidP="003A55E5">
            <w:pPr>
              <w:pStyle w:val="SPEC"/>
              <w:spacing w:line="360" w:lineRule="auto"/>
              <w:jc w:val="center"/>
            </w:pPr>
            <w:r w:rsidRPr="002B0C26">
              <w:t>Product Design</w:t>
            </w:r>
          </w:p>
        </w:tc>
        <w:tc>
          <w:tcPr>
            <w:tcW w:w="2107" w:type="dxa"/>
            <w:tcBorders>
              <w:bottom w:val="single" w:sz="2" w:space="0" w:color="auto"/>
            </w:tcBorders>
            <w:vAlign w:val="center"/>
          </w:tcPr>
          <w:p w14:paraId="04A0F0BF" w14:textId="77777777" w:rsidR="00736764" w:rsidRPr="00B82760" w:rsidRDefault="00736764" w:rsidP="003A55E5">
            <w:pPr>
              <w:pStyle w:val="SPEC"/>
              <w:spacing w:line="360" w:lineRule="auto"/>
              <w:jc w:val="center"/>
            </w:pPr>
          </w:p>
        </w:tc>
        <w:tc>
          <w:tcPr>
            <w:tcW w:w="1685" w:type="dxa"/>
            <w:tcBorders>
              <w:right w:val="single" w:sz="2" w:space="0" w:color="auto"/>
            </w:tcBorders>
            <w:vAlign w:val="center"/>
          </w:tcPr>
          <w:p w14:paraId="2D407F6B" w14:textId="77777777" w:rsidR="00736764" w:rsidRPr="00B82760" w:rsidRDefault="00736764" w:rsidP="003A55E5">
            <w:pPr>
              <w:pStyle w:val="SPEC"/>
              <w:spacing w:line="360" w:lineRule="auto"/>
              <w:jc w:val="center"/>
            </w:pPr>
          </w:p>
        </w:tc>
        <w:tc>
          <w:tcPr>
            <w:tcW w:w="267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64EFE9" w14:textId="77777777" w:rsidR="00736764" w:rsidRPr="00B82760" w:rsidRDefault="00736764" w:rsidP="003A55E5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36764" w:rsidRPr="00B82760" w14:paraId="4F4C0A12" w14:textId="77777777" w:rsidTr="003A55E5">
        <w:trPr>
          <w:trHeight w:val="315"/>
        </w:trPr>
        <w:tc>
          <w:tcPr>
            <w:tcW w:w="1792" w:type="dxa"/>
            <w:tcBorders>
              <w:left w:val="single" w:sz="2" w:space="0" w:color="auto"/>
            </w:tcBorders>
            <w:vAlign w:val="center"/>
          </w:tcPr>
          <w:p w14:paraId="3F1D0897" w14:textId="77777777" w:rsidR="00736764" w:rsidRPr="002B0C26" w:rsidRDefault="00736764" w:rsidP="003A55E5">
            <w:pPr>
              <w:pStyle w:val="SPEC"/>
              <w:spacing w:line="360" w:lineRule="auto"/>
              <w:jc w:val="center"/>
            </w:pPr>
            <w:r w:rsidRPr="002B0C26">
              <w:t>DEV</w:t>
            </w:r>
          </w:p>
        </w:tc>
        <w:tc>
          <w:tcPr>
            <w:tcW w:w="2107" w:type="dxa"/>
            <w:tcBorders>
              <w:top w:val="single" w:sz="2" w:space="0" w:color="auto"/>
            </w:tcBorders>
            <w:vAlign w:val="center"/>
          </w:tcPr>
          <w:p w14:paraId="57DF5D26" w14:textId="77777777" w:rsidR="00736764" w:rsidRPr="00B82760" w:rsidRDefault="00736764" w:rsidP="003A55E5">
            <w:pPr>
              <w:pStyle w:val="SPEC"/>
              <w:spacing w:line="360" w:lineRule="auto"/>
              <w:jc w:val="center"/>
            </w:pPr>
          </w:p>
        </w:tc>
        <w:tc>
          <w:tcPr>
            <w:tcW w:w="1685" w:type="dxa"/>
            <w:tcBorders>
              <w:right w:val="single" w:sz="2" w:space="0" w:color="auto"/>
            </w:tcBorders>
            <w:vAlign w:val="center"/>
          </w:tcPr>
          <w:p w14:paraId="2F0561E8" w14:textId="77777777" w:rsidR="00736764" w:rsidRPr="00B82760" w:rsidRDefault="00736764" w:rsidP="003A55E5">
            <w:pPr>
              <w:pStyle w:val="SPEC"/>
              <w:spacing w:line="360" w:lineRule="auto"/>
              <w:jc w:val="center"/>
            </w:pPr>
          </w:p>
        </w:tc>
        <w:tc>
          <w:tcPr>
            <w:tcW w:w="267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89D8B8" w14:textId="77777777" w:rsidR="00736764" w:rsidRPr="00B82760" w:rsidRDefault="00736764" w:rsidP="003A55E5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736764" w:rsidRPr="00B82760" w14:paraId="0D174812" w14:textId="77777777" w:rsidTr="003A55E5">
        <w:trPr>
          <w:trHeight w:val="335"/>
        </w:trPr>
        <w:tc>
          <w:tcPr>
            <w:tcW w:w="1792" w:type="dxa"/>
            <w:tcBorders>
              <w:left w:val="single" w:sz="2" w:space="0" w:color="auto"/>
              <w:bottom w:val="single" w:sz="4" w:space="0" w:color="000000" w:themeColor="text1"/>
            </w:tcBorders>
            <w:vAlign w:val="center"/>
          </w:tcPr>
          <w:p w14:paraId="332B3EDD" w14:textId="77777777" w:rsidR="00736764" w:rsidRPr="002B0C26" w:rsidRDefault="00736764" w:rsidP="003A55E5">
            <w:pPr>
              <w:pStyle w:val="SPEC"/>
              <w:spacing w:line="360" w:lineRule="auto"/>
              <w:jc w:val="center"/>
            </w:pPr>
            <w:r w:rsidRPr="002B0C26">
              <w:t>QA</w:t>
            </w:r>
          </w:p>
        </w:tc>
        <w:tc>
          <w:tcPr>
            <w:tcW w:w="2107" w:type="dxa"/>
            <w:tcBorders>
              <w:bottom w:val="single" w:sz="2" w:space="0" w:color="auto"/>
            </w:tcBorders>
            <w:vAlign w:val="center"/>
          </w:tcPr>
          <w:p w14:paraId="1D177476" w14:textId="77777777" w:rsidR="00736764" w:rsidRPr="00B82760" w:rsidRDefault="00736764" w:rsidP="003A55E5">
            <w:pPr>
              <w:pStyle w:val="SPEC"/>
              <w:spacing w:line="360" w:lineRule="auto"/>
              <w:jc w:val="center"/>
            </w:pPr>
          </w:p>
        </w:tc>
        <w:tc>
          <w:tcPr>
            <w:tcW w:w="1685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27DB93FB" w14:textId="77777777" w:rsidR="00736764" w:rsidRPr="00B82760" w:rsidRDefault="00736764" w:rsidP="003A55E5">
            <w:pPr>
              <w:pStyle w:val="SPEC"/>
              <w:spacing w:line="360" w:lineRule="auto"/>
              <w:jc w:val="center"/>
            </w:pPr>
          </w:p>
        </w:tc>
        <w:tc>
          <w:tcPr>
            <w:tcW w:w="267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C8D81B" w14:textId="77777777" w:rsidR="00736764" w:rsidRPr="00B82760" w:rsidRDefault="00736764" w:rsidP="003A55E5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3A55E5" w:rsidRPr="00B82760" w14:paraId="2B84AB87" w14:textId="77777777" w:rsidTr="007952AE">
        <w:trPr>
          <w:trHeight w:val="335"/>
        </w:trPr>
        <w:tc>
          <w:tcPr>
            <w:tcW w:w="1792" w:type="dxa"/>
            <w:tcBorders>
              <w:left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4484399" w14:textId="5D3489CE" w:rsidR="003A55E5" w:rsidRPr="00B82760" w:rsidRDefault="003A55E5" w:rsidP="003A55E5">
            <w:pPr>
              <w:spacing w:line="360" w:lineRule="auto"/>
              <w:jc w:val="center"/>
            </w:pPr>
            <w:r w:rsidRPr="00B82760">
              <w:rPr>
                <w:rFonts w:ascii="Arial" w:hAnsi="Arial" w:cs="Arial"/>
                <w:b/>
                <w:lang w:eastAsia="zh-CN"/>
              </w:rPr>
              <w:t>Comment</w:t>
            </w:r>
          </w:p>
        </w:tc>
        <w:tc>
          <w:tcPr>
            <w:tcW w:w="6462" w:type="dxa"/>
            <w:gridSpan w:val="3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2D90EA99" w14:textId="77777777" w:rsidR="003A55E5" w:rsidRPr="00B82760" w:rsidRDefault="003A55E5" w:rsidP="003A55E5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14:paraId="7E8C4AA0" w14:textId="195690BA" w:rsidR="00736764" w:rsidRPr="00B82760" w:rsidRDefault="00736764" w:rsidP="0066015F">
      <w:pPr>
        <w:pStyle w:val="SPEC"/>
        <w:spacing w:line="360" w:lineRule="auto"/>
      </w:pPr>
      <w:r w:rsidRPr="00B82760">
        <w:t>“</w:t>
      </w:r>
      <w:r w:rsidRPr="00B82760">
        <w:rPr>
          <w:b/>
        </w:rPr>
        <w:t>Status</w:t>
      </w:r>
      <w:r w:rsidRPr="00B82760">
        <w:t>”: Confirmed / Rejected</w:t>
      </w:r>
    </w:p>
    <w:p w14:paraId="6717E0F9" w14:textId="0EA9B4DD" w:rsidR="00736764" w:rsidRPr="00B82760" w:rsidRDefault="00736764" w:rsidP="0066015F">
      <w:pPr>
        <w:pStyle w:val="SPEC"/>
        <w:spacing w:line="360" w:lineRule="auto"/>
      </w:pPr>
      <w:r w:rsidRPr="00B82760">
        <w:t>“</w:t>
      </w:r>
      <w:r w:rsidRPr="00B82760">
        <w:rPr>
          <w:b/>
        </w:rPr>
        <w:t>Conclusion</w:t>
      </w:r>
      <w:r w:rsidRPr="00B82760">
        <w:t>”: Authorized / Not Authorized</w:t>
      </w:r>
    </w:p>
    <w:p w14:paraId="33C07815" w14:textId="77777777" w:rsidR="005A7D15" w:rsidRDefault="005A7D15">
      <w:pPr>
        <w:spacing w:after="160" w:line="259" w:lineRule="auto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br w:type="page"/>
      </w:r>
    </w:p>
    <w:p w14:paraId="6BA41B3A" w14:textId="676A2813" w:rsidR="005A7D15" w:rsidRDefault="005A7D15" w:rsidP="00EC5FD4">
      <w:pPr>
        <w:spacing w:after="160" w:line="259" w:lineRule="auto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lastRenderedPageBreak/>
        <w:t>Table of Content</w:t>
      </w:r>
    </w:p>
    <w:p w14:paraId="2EC7A9B3" w14:textId="7BD2A5A0" w:rsidR="00C22040" w:rsidRDefault="005A7D15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>
        <w:rPr>
          <w:rFonts w:asciiTheme="majorHAnsi" w:hAnsiTheme="majorHAnsi"/>
          <w:b w:val="0"/>
          <w:sz w:val="40"/>
        </w:rPr>
        <w:fldChar w:fldCharType="begin"/>
      </w:r>
      <w:r>
        <w:rPr>
          <w:rFonts w:asciiTheme="majorHAnsi" w:hAnsiTheme="majorHAnsi"/>
          <w:b w:val="0"/>
          <w:sz w:val="40"/>
        </w:rPr>
        <w:instrText xml:space="preserve"> TOC \o "1-3" \h \z \u </w:instrText>
      </w:r>
      <w:r>
        <w:rPr>
          <w:rFonts w:asciiTheme="majorHAnsi" w:hAnsiTheme="majorHAnsi"/>
          <w:b w:val="0"/>
          <w:sz w:val="40"/>
        </w:rPr>
        <w:fldChar w:fldCharType="separate"/>
      </w:r>
      <w:hyperlink w:anchor="_Toc503285336" w:history="1">
        <w:r w:rsidR="00C22040" w:rsidRPr="00C65087">
          <w:rPr>
            <w:rStyle w:val="a9"/>
            <w:noProof/>
          </w:rPr>
          <w:t>Requirement Abstract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_Toc503285336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1</w:t>
        </w:r>
        <w:r w:rsidR="00C22040">
          <w:rPr>
            <w:noProof/>
            <w:webHidden/>
          </w:rPr>
          <w:fldChar w:fldCharType="end"/>
        </w:r>
      </w:hyperlink>
    </w:p>
    <w:p w14:paraId="3CC5FECC" w14:textId="6195C3CE" w:rsidR="00C22040" w:rsidRDefault="00523BDE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smallCaps w:val="0"/>
          <w:noProof/>
          <w:kern w:val="2"/>
          <w:sz w:val="21"/>
          <w:lang w:eastAsia="zh-CN" w:bidi="ar-SA"/>
        </w:rPr>
      </w:pPr>
      <w:hyperlink w:anchor="_Toc503285337" w:history="1">
        <w:r w:rsidR="00C22040" w:rsidRPr="00C65087">
          <w:rPr>
            <w:rStyle w:val="a9"/>
            <w:noProof/>
          </w:rPr>
          <w:t>Requirement Background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_Toc503285337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1</w:t>
        </w:r>
        <w:r w:rsidR="00C22040">
          <w:rPr>
            <w:noProof/>
            <w:webHidden/>
          </w:rPr>
          <w:fldChar w:fldCharType="end"/>
        </w:r>
      </w:hyperlink>
    </w:p>
    <w:p w14:paraId="12CCB43D" w14:textId="14F577BD" w:rsidR="00C22040" w:rsidRDefault="00523BDE">
      <w:pPr>
        <w:pStyle w:val="31"/>
        <w:tabs>
          <w:tab w:val="left" w:pos="311"/>
          <w:tab w:val="right" w:leader="dot" w:pos="8296"/>
        </w:tabs>
        <w:rPr>
          <w:rFonts w:eastAsiaTheme="minorEastAsia"/>
          <w:smallCaps w:val="0"/>
          <w:noProof/>
          <w:kern w:val="2"/>
          <w:sz w:val="21"/>
          <w:lang w:eastAsia="zh-CN" w:bidi="ar-SA"/>
        </w:rPr>
      </w:pPr>
      <w:hyperlink w:anchor="_Toc503285338" w:history="1">
        <w:r w:rsidR="00C22040" w:rsidRPr="00C65087">
          <w:rPr>
            <w:rStyle w:val="a9"/>
            <w:rFonts w:ascii="Symbol" w:hAnsi="Symbol"/>
            <w:noProof/>
          </w:rPr>
          <w:t></w:t>
        </w:r>
        <w:r w:rsidR="00C22040">
          <w:rPr>
            <w:rFonts w:eastAsiaTheme="minorEastAsia"/>
            <w:smallCaps w:val="0"/>
            <w:noProof/>
            <w:kern w:val="2"/>
            <w:sz w:val="21"/>
            <w:lang w:eastAsia="zh-CN" w:bidi="ar-SA"/>
          </w:rPr>
          <w:tab/>
        </w:r>
        <w:r w:rsidR="00C22040" w:rsidRPr="00C65087">
          <w:rPr>
            <w:rStyle w:val="a9"/>
            <w:b/>
            <w:noProof/>
          </w:rPr>
          <w:t>Scenario of Customers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_Toc503285338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1</w:t>
        </w:r>
        <w:r w:rsidR="00C22040">
          <w:rPr>
            <w:noProof/>
            <w:webHidden/>
          </w:rPr>
          <w:fldChar w:fldCharType="end"/>
        </w:r>
      </w:hyperlink>
    </w:p>
    <w:p w14:paraId="522B34F7" w14:textId="588AF33B" w:rsidR="00C22040" w:rsidRDefault="00523BDE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smallCaps w:val="0"/>
          <w:noProof/>
          <w:kern w:val="2"/>
          <w:sz w:val="21"/>
          <w:lang w:eastAsia="zh-CN" w:bidi="ar-SA"/>
        </w:rPr>
      </w:pPr>
      <w:hyperlink w:anchor="_Toc503285339" w:history="1">
        <w:r w:rsidR="00C22040" w:rsidRPr="00C65087">
          <w:rPr>
            <w:rStyle w:val="a9"/>
            <w:noProof/>
          </w:rPr>
          <w:t>Requirement List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_Toc503285339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1</w:t>
        </w:r>
        <w:r w:rsidR="00C22040">
          <w:rPr>
            <w:noProof/>
            <w:webHidden/>
          </w:rPr>
          <w:fldChar w:fldCharType="end"/>
        </w:r>
      </w:hyperlink>
    </w:p>
    <w:p w14:paraId="5E9BD965" w14:textId="427C9389" w:rsidR="00C22040" w:rsidRDefault="00523BDE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hyperlink w:anchor="_Toc503285340" w:history="1">
        <w:r w:rsidR="00C22040" w:rsidRPr="00C65087">
          <w:rPr>
            <w:rStyle w:val="a9"/>
            <w:noProof/>
          </w:rPr>
          <w:t>Breakdown List Abstract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_Toc503285340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2</w:t>
        </w:r>
        <w:r w:rsidR="00C22040">
          <w:rPr>
            <w:noProof/>
            <w:webHidden/>
          </w:rPr>
          <w:fldChar w:fldCharType="end"/>
        </w:r>
      </w:hyperlink>
    </w:p>
    <w:p w14:paraId="1BEFE696" w14:textId="55B61BAF" w:rsidR="00C22040" w:rsidRDefault="00523BDE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hyperlink w:anchor="_Toc503285341" w:history="1">
        <w:r w:rsidR="00C22040" w:rsidRPr="00C65087">
          <w:rPr>
            <w:rStyle w:val="a9"/>
            <w:noProof/>
          </w:rPr>
          <w:t>Function Specification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_Toc503285341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3</w:t>
        </w:r>
        <w:r w:rsidR="00C22040">
          <w:rPr>
            <w:noProof/>
            <w:webHidden/>
          </w:rPr>
          <w:fldChar w:fldCharType="end"/>
        </w:r>
      </w:hyperlink>
    </w:p>
    <w:p w14:paraId="5D6DDBBC" w14:textId="27BB98E3" w:rsidR="00C22040" w:rsidRDefault="00523BDE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smallCaps w:val="0"/>
          <w:noProof/>
          <w:kern w:val="2"/>
          <w:sz w:val="21"/>
          <w:lang w:eastAsia="zh-CN" w:bidi="ar-SA"/>
        </w:rPr>
      </w:pPr>
      <w:hyperlink w:anchor="_Toc503285342" w:history="1">
        <w:r w:rsidR="00C22040" w:rsidRPr="00C65087">
          <w:rPr>
            <w:rStyle w:val="a9"/>
            <w:noProof/>
            <w:lang w:eastAsia="zh-CN"/>
          </w:rPr>
          <w:t>FID-001: Sonaps</w:t>
        </w:r>
        <w:r w:rsidR="00C22040" w:rsidRPr="00C65087">
          <w:rPr>
            <w:rStyle w:val="a9"/>
            <w:noProof/>
            <w:lang w:eastAsia="zh-CN"/>
          </w:rPr>
          <w:t>媒资素材迁移到</w:t>
        </w:r>
        <w:r w:rsidR="00C22040" w:rsidRPr="00C65087">
          <w:rPr>
            <w:rStyle w:val="a9"/>
            <w:noProof/>
            <w:lang w:eastAsia="zh-CN"/>
          </w:rPr>
          <w:t>MBH</w:t>
        </w:r>
        <w:r w:rsidR="00C22040" w:rsidRPr="00C65087">
          <w:rPr>
            <w:rStyle w:val="a9"/>
            <w:noProof/>
            <w:lang w:eastAsia="zh-CN"/>
          </w:rPr>
          <w:t>系统的原理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_Toc503285342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3</w:t>
        </w:r>
        <w:r w:rsidR="00C22040">
          <w:rPr>
            <w:noProof/>
            <w:webHidden/>
          </w:rPr>
          <w:fldChar w:fldCharType="end"/>
        </w:r>
      </w:hyperlink>
    </w:p>
    <w:p w14:paraId="5A93B3EE" w14:textId="20FD77F6" w:rsidR="00C22040" w:rsidRDefault="00523BDE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smallCaps w:val="0"/>
          <w:noProof/>
          <w:kern w:val="2"/>
          <w:sz w:val="21"/>
          <w:lang w:eastAsia="zh-CN" w:bidi="ar-SA"/>
        </w:rPr>
      </w:pPr>
      <w:hyperlink w:anchor="_Toc503285343" w:history="1">
        <w:r w:rsidR="00C22040" w:rsidRPr="00C65087">
          <w:rPr>
            <w:rStyle w:val="a9"/>
            <w:noProof/>
            <w:lang w:eastAsia="zh-CN"/>
          </w:rPr>
          <w:t xml:space="preserve">FID-002: </w:t>
        </w:r>
        <w:r w:rsidR="00C22040" w:rsidRPr="00C65087">
          <w:rPr>
            <w:rStyle w:val="a9"/>
            <w:noProof/>
            <w:lang w:eastAsia="zh-CN"/>
          </w:rPr>
          <w:t>迁移工具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_Toc503285343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5</w:t>
        </w:r>
        <w:r w:rsidR="00C22040">
          <w:rPr>
            <w:noProof/>
            <w:webHidden/>
          </w:rPr>
          <w:fldChar w:fldCharType="end"/>
        </w:r>
      </w:hyperlink>
    </w:p>
    <w:p w14:paraId="6F6A9C3B" w14:textId="5B279A8E" w:rsidR="00C22040" w:rsidRDefault="00523BDE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smallCaps w:val="0"/>
          <w:noProof/>
          <w:kern w:val="2"/>
          <w:sz w:val="21"/>
          <w:lang w:eastAsia="zh-CN" w:bidi="ar-SA"/>
        </w:rPr>
      </w:pPr>
      <w:hyperlink w:anchor="_Toc503285344" w:history="1">
        <w:r w:rsidR="00C22040" w:rsidRPr="00C65087">
          <w:rPr>
            <w:rStyle w:val="a9"/>
            <w:noProof/>
            <w:lang w:eastAsia="zh-CN"/>
          </w:rPr>
          <w:t xml:space="preserve">FID-003: </w:t>
        </w:r>
        <w:r w:rsidR="00C22040" w:rsidRPr="00C65087">
          <w:rPr>
            <w:rStyle w:val="a9"/>
            <w:noProof/>
            <w:lang w:eastAsia="zh-CN"/>
          </w:rPr>
          <w:t>元数据映射关系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_Toc503285344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8</w:t>
        </w:r>
        <w:r w:rsidR="00C22040">
          <w:rPr>
            <w:noProof/>
            <w:webHidden/>
          </w:rPr>
          <w:fldChar w:fldCharType="end"/>
        </w:r>
      </w:hyperlink>
    </w:p>
    <w:p w14:paraId="67F87D6A" w14:textId="6F952016" w:rsidR="00C22040" w:rsidRDefault="00523BDE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hyperlink w:anchor="_Toc503285345" w:history="1">
        <w:r w:rsidR="00C22040" w:rsidRPr="00C65087">
          <w:rPr>
            <w:rStyle w:val="a9"/>
            <w:noProof/>
          </w:rPr>
          <w:t>Performance Specification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_Toc503285345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11</w:t>
        </w:r>
        <w:r w:rsidR="00C22040">
          <w:rPr>
            <w:noProof/>
            <w:webHidden/>
          </w:rPr>
          <w:fldChar w:fldCharType="end"/>
        </w:r>
      </w:hyperlink>
    </w:p>
    <w:p w14:paraId="42F0409F" w14:textId="20EEF54B" w:rsidR="00C22040" w:rsidRDefault="00523BDE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smallCaps w:val="0"/>
          <w:noProof/>
          <w:kern w:val="2"/>
          <w:sz w:val="21"/>
          <w:lang w:eastAsia="zh-CN" w:bidi="ar-SA"/>
        </w:rPr>
      </w:pPr>
      <w:hyperlink w:anchor="_Toc503285346" w:history="1">
        <w:r w:rsidR="00C22040" w:rsidRPr="00C65087">
          <w:rPr>
            <w:rStyle w:val="a9"/>
            <w:noProof/>
          </w:rPr>
          <w:t>Subsystem/Function</w:t>
        </w:r>
        <w:r w:rsidR="00C22040" w:rsidRPr="00C65087">
          <w:rPr>
            <w:rStyle w:val="a9"/>
            <w:noProof/>
            <w:lang w:eastAsia="zh-CN"/>
          </w:rPr>
          <w:t>: Title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_Toc503285346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11</w:t>
        </w:r>
        <w:r w:rsidR="00C22040">
          <w:rPr>
            <w:noProof/>
            <w:webHidden/>
          </w:rPr>
          <w:fldChar w:fldCharType="end"/>
        </w:r>
      </w:hyperlink>
    </w:p>
    <w:p w14:paraId="15EBE9EF" w14:textId="639B607F" w:rsidR="00C22040" w:rsidRDefault="00523BDE">
      <w:pPr>
        <w:pStyle w:val="31"/>
        <w:tabs>
          <w:tab w:val="left" w:pos="311"/>
          <w:tab w:val="right" w:leader="dot" w:pos="8296"/>
        </w:tabs>
        <w:rPr>
          <w:rFonts w:eastAsiaTheme="minorEastAsia"/>
          <w:smallCaps w:val="0"/>
          <w:noProof/>
          <w:kern w:val="2"/>
          <w:sz w:val="21"/>
          <w:lang w:eastAsia="zh-CN" w:bidi="ar-SA"/>
        </w:rPr>
      </w:pPr>
      <w:hyperlink w:anchor="_Toc503285347" w:history="1">
        <w:r w:rsidR="00C22040" w:rsidRPr="00C65087">
          <w:rPr>
            <w:rStyle w:val="a9"/>
            <w:rFonts w:ascii="Symbol" w:hAnsi="Symbol"/>
            <w:noProof/>
          </w:rPr>
          <w:t></w:t>
        </w:r>
        <w:r w:rsidR="00C22040">
          <w:rPr>
            <w:rFonts w:eastAsiaTheme="minorEastAsia"/>
            <w:smallCaps w:val="0"/>
            <w:noProof/>
            <w:kern w:val="2"/>
            <w:sz w:val="21"/>
            <w:lang w:eastAsia="zh-CN" w:bidi="ar-SA"/>
          </w:rPr>
          <w:tab/>
        </w:r>
        <w:r w:rsidR="00C22040" w:rsidRPr="00C65087">
          <w:rPr>
            <w:rStyle w:val="a9"/>
            <w:b/>
            <w:noProof/>
          </w:rPr>
          <w:t>Description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_Toc503285347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11</w:t>
        </w:r>
        <w:r w:rsidR="00C22040">
          <w:rPr>
            <w:noProof/>
            <w:webHidden/>
          </w:rPr>
          <w:fldChar w:fldCharType="end"/>
        </w:r>
      </w:hyperlink>
    </w:p>
    <w:p w14:paraId="167A24F5" w14:textId="7D75E0D3" w:rsidR="00C22040" w:rsidRDefault="00523BDE">
      <w:pPr>
        <w:pStyle w:val="31"/>
        <w:tabs>
          <w:tab w:val="left" w:pos="311"/>
          <w:tab w:val="right" w:leader="dot" w:pos="8296"/>
        </w:tabs>
        <w:rPr>
          <w:rFonts w:eastAsiaTheme="minorEastAsia"/>
          <w:smallCaps w:val="0"/>
          <w:noProof/>
          <w:kern w:val="2"/>
          <w:sz w:val="21"/>
          <w:lang w:eastAsia="zh-CN" w:bidi="ar-SA"/>
        </w:rPr>
      </w:pPr>
      <w:hyperlink w:anchor="_Toc503285348" w:history="1">
        <w:r w:rsidR="00C22040" w:rsidRPr="00C65087">
          <w:rPr>
            <w:rStyle w:val="a9"/>
            <w:rFonts w:ascii="Symbol" w:hAnsi="Symbol"/>
            <w:noProof/>
          </w:rPr>
          <w:t></w:t>
        </w:r>
        <w:r w:rsidR="00C22040">
          <w:rPr>
            <w:rFonts w:eastAsiaTheme="minorEastAsia"/>
            <w:smallCaps w:val="0"/>
            <w:noProof/>
            <w:kern w:val="2"/>
            <w:sz w:val="21"/>
            <w:lang w:eastAsia="zh-CN" w:bidi="ar-SA"/>
          </w:rPr>
          <w:tab/>
        </w:r>
        <w:r w:rsidR="00C22040" w:rsidRPr="00C65087">
          <w:rPr>
            <w:rStyle w:val="a9"/>
            <w:b/>
            <w:noProof/>
          </w:rPr>
          <w:t>Target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_Toc503285348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11</w:t>
        </w:r>
        <w:r w:rsidR="00C22040">
          <w:rPr>
            <w:noProof/>
            <w:webHidden/>
          </w:rPr>
          <w:fldChar w:fldCharType="end"/>
        </w:r>
      </w:hyperlink>
    </w:p>
    <w:p w14:paraId="66E88825" w14:textId="50506AFB" w:rsidR="00C22040" w:rsidRDefault="00523BDE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hyperlink w:anchor="_Toc503285349" w:history="1">
        <w:r w:rsidR="00C22040" w:rsidRPr="00C65087">
          <w:rPr>
            <w:rStyle w:val="a9"/>
            <w:noProof/>
          </w:rPr>
          <w:t>Supplementary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_Toc503285349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12</w:t>
        </w:r>
        <w:r w:rsidR="00C22040">
          <w:rPr>
            <w:noProof/>
            <w:webHidden/>
          </w:rPr>
          <w:fldChar w:fldCharType="end"/>
        </w:r>
      </w:hyperlink>
    </w:p>
    <w:p w14:paraId="01BBD5AD" w14:textId="64053C88" w:rsidR="00C22040" w:rsidRDefault="00523BDE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smallCaps w:val="0"/>
          <w:noProof/>
          <w:kern w:val="2"/>
          <w:sz w:val="21"/>
          <w:lang w:eastAsia="zh-CN" w:bidi="ar-SA"/>
        </w:rPr>
      </w:pPr>
      <w:hyperlink w:anchor="_Toc503285350" w:history="1">
        <w:r w:rsidR="00C22040" w:rsidRPr="00C65087">
          <w:rPr>
            <w:rStyle w:val="a9"/>
            <w:noProof/>
          </w:rPr>
          <w:t>Glossary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_Toc503285350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12</w:t>
        </w:r>
        <w:r w:rsidR="00C22040">
          <w:rPr>
            <w:noProof/>
            <w:webHidden/>
          </w:rPr>
          <w:fldChar w:fldCharType="end"/>
        </w:r>
      </w:hyperlink>
    </w:p>
    <w:p w14:paraId="1E010659" w14:textId="2582AF8A" w:rsidR="00C22040" w:rsidRDefault="00523BDE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smallCaps w:val="0"/>
          <w:noProof/>
          <w:kern w:val="2"/>
          <w:sz w:val="21"/>
          <w:lang w:eastAsia="zh-CN" w:bidi="ar-SA"/>
        </w:rPr>
      </w:pPr>
      <w:hyperlink w:anchor="_Toc503285351" w:history="1">
        <w:r w:rsidR="00C22040" w:rsidRPr="00C65087">
          <w:rPr>
            <w:rStyle w:val="a9"/>
            <w:noProof/>
          </w:rPr>
          <w:t>Reference Document</w:t>
        </w:r>
        <w:r w:rsidR="00C22040">
          <w:rPr>
            <w:noProof/>
            <w:webHidden/>
          </w:rPr>
          <w:tab/>
        </w:r>
        <w:r w:rsidR="00C22040">
          <w:rPr>
            <w:noProof/>
            <w:webHidden/>
          </w:rPr>
          <w:fldChar w:fldCharType="begin"/>
        </w:r>
        <w:r w:rsidR="00C22040">
          <w:rPr>
            <w:noProof/>
            <w:webHidden/>
          </w:rPr>
          <w:instrText xml:space="preserve"> PAGEREF _Toc503285351 \h </w:instrText>
        </w:r>
        <w:r w:rsidR="00C22040">
          <w:rPr>
            <w:noProof/>
            <w:webHidden/>
          </w:rPr>
        </w:r>
        <w:r w:rsidR="00C22040">
          <w:rPr>
            <w:noProof/>
            <w:webHidden/>
          </w:rPr>
          <w:fldChar w:fldCharType="separate"/>
        </w:r>
        <w:r w:rsidR="00C22040">
          <w:rPr>
            <w:noProof/>
            <w:webHidden/>
          </w:rPr>
          <w:t>12</w:t>
        </w:r>
        <w:r w:rsidR="00C22040">
          <w:rPr>
            <w:noProof/>
            <w:webHidden/>
          </w:rPr>
          <w:fldChar w:fldCharType="end"/>
        </w:r>
      </w:hyperlink>
    </w:p>
    <w:p w14:paraId="207B4B98" w14:textId="1999726E" w:rsidR="005A7D15" w:rsidRPr="005A7D15" w:rsidRDefault="005A7D15" w:rsidP="00EC5FD4">
      <w:pPr>
        <w:spacing w:after="160" w:line="259" w:lineRule="auto"/>
        <w:rPr>
          <w:rFonts w:asciiTheme="majorHAnsi" w:hAnsiTheme="majorHAnsi"/>
          <w:b/>
          <w:sz w:val="40"/>
        </w:rPr>
        <w:sectPr w:rsidR="005A7D15" w:rsidRPr="005A7D15" w:rsidSect="00EC5FD4">
          <w:headerReference w:type="default" r:id="rId11"/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Theme="majorHAnsi" w:hAnsiTheme="majorHAnsi"/>
          <w:b/>
          <w:sz w:val="40"/>
        </w:rPr>
        <w:fldChar w:fldCharType="end"/>
      </w:r>
    </w:p>
    <w:p w14:paraId="225BC39E" w14:textId="6E9054F7" w:rsidR="00736764" w:rsidRPr="00EC5FD4" w:rsidRDefault="00736764" w:rsidP="007F6CBF">
      <w:pPr>
        <w:pStyle w:val="1"/>
        <w:rPr>
          <w:b/>
          <w:color w:val="auto"/>
          <w:sz w:val="40"/>
        </w:rPr>
      </w:pPr>
      <w:bookmarkStart w:id="0" w:name="_Toc430339669"/>
      <w:bookmarkStart w:id="1" w:name="_Toc430340707"/>
      <w:bookmarkStart w:id="2" w:name="_Toc503285336"/>
      <w:r w:rsidRPr="00EC5FD4">
        <w:rPr>
          <w:b/>
          <w:color w:val="auto"/>
          <w:sz w:val="40"/>
        </w:rPr>
        <w:lastRenderedPageBreak/>
        <w:t>Requirement Abstract</w:t>
      </w:r>
      <w:bookmarkEnd w:id="0"/>
      <w:bookmarkEnd w:id="1"/>
      <w:bookmarkEnd w:id="2"/>
    </w:p>
    <w:p w14:paraId="3E4ED71F" w14:textId="14BAAD81" w:rsidR="00EC5FD4" w:rsidRPr="005A7D15" w:rsidRDefault="00736764" w:rsidP="000B622C">
      <w:pPr>
        <w:pStyle w:val="SPEC10"/>
      </w:pPr>
      <w:bookmarkStart w:id="3" w:name="_Toc430339670"/>
      <w:bookmarkStart w:id="4" w:name="_Toc430340708"/>
      <w:bookmarkStart w:id="5" w:name="_Toc503285337"/>
      <w:r w:rsidRPr="005A7D15">
        <w:t>Requirement Background</w:t>
      </w:r>
      <w:bookmarkEnd w:id="3"/>
      <w:bookmarkEnd w:id="4"/>
      <w:bookmarkEnd w:id="5"/>
    </w:p>
    <w:p w14:paraId="498F98F6" w14:textId="3D571EB0" w:rsidR="00EC5FD4" w:rsidRDefault="003A55E5" w:rsidP="000D15C9">
      <w:pPr>
        <w:pStyle w:val="SPEC"/>
        <w:numPr>
          <w:ilvl w:val="0"/>
          <w:numId w:val="1"/>
        </w:numPr>
        <w:spacing w:line="360" w:lineRule="auto"/>
        <w:outlineLvl w:val="2"/>
        <w:rPr>
          <w:b/>
          <w:sz w:val="24"/>
          <w:lang w:eastAsia="en-US"/>
        </w:rPr>
      </w:pPr>
      <w:bookmarkStart w:id="6" w:name="_Toc430339671"/>
      <w:bookmarkStart w:id="7" w:name="_Toc430340709"/>
      <w:bookmarkStart w:id="8" w:name="_Toc503285338"/>
      <w:r w:rsidRPr="002B0C26">
        <w:rPr>
          <w:b/>
          <w:sz w:val="24"/>
          <w:lang w:eastAsia="en-US"/>
        </w:rPr>
        <w:t>Scenario of Customers</w:t>
      </w:r>
      <w:bookmarkEnd w:id="6"/>
      <w:bookmarkEnd w:id="7"/>
      <w:bookmarkEnd w:id="8"/>
    </w:p>
    <w:p w14:paraId="2A60C05E" w14:textId="2C576666" w:rsidR="00FA1ABC" w:rsidRDefault="00FA1ABC" w:rsidP="00FA1ABC">
      <w:pPr>
        <w:pStyle w:val="SPEC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Sonaps</w:t>
      </w:r>
      <w:r>
        <w:rPr>
          <w:rFonts w:hint="eastAsia"/>
          <w:sz w:val="24"/>
        </w:rPr>
        <w:t>用户升级</w:t>
      </w:r>
      <w:r>
        <w:rPr>
          <w:rFonts w:hint="eastAsia"/>
          <w:sz w:val="24"/>
        </w:rPr>
        <w:t>M</w:t>
      </w:r>
      <w:r>
        <w:rPr>
          <w:sz w:val="24"/>
        </w:rPr>
        <w:t>BH</w:t>
      </w:r>
      <w:r>
        <w:rPr>
          <w:rFonts w:hint="eastAsia"/>
          <w:sz w:val="24"/>
        </w:rPr>
        <w:t>系统，需要将所有</w:t>
      </w:r>
      <w:r>
        <w:rPr>
          <w:rFonts w:hint="eastAsia"/>
          <w:sz w:val="24"/>
        </w:rPr>
        <w:t>S</w:t>
      </w:r>
      <w:r>
        <w:rPr>
          <w:sz w:val="24"/>
        </w:rPr>
        <w:t>onaps</w:t>
      </w:r>
      <w:r>
        <w:rPr>
          <w:rFonts w:hint="eastAsia"/>
          <w:sz w:val="24"/>
        </w:rPr>
        <w:t>中归档到</w:t>
      </w:r>
      <w:r>
        <w:rPr>
          <w:rFonts w:hint="eastAsia"/>
          <w:sz w:val="24"/>
        </w:rPr>
        <w:t>H</w:t>
      </w:r>
      <w:r>
        <w:rPr>
          <w:sz w:val="24"/>
        </w:rPr>
        <w:t>DD</w:t>
      </w:r>
      <w:r>
        <w:rPr>
          <w:rFonts w:hint="eastAsia"/>
          <w:sz w:val="24"/>
        </w:rPr>
        <w:t>的媒资素材迁移到</w:t>
      </w:r>
      <w:r>
        <w:rPr>
          <w:rFonts w:hint="eastAsia"/>
          <w:sz w:val="24"/>
        </w:rPr>
        <w:t>M</w:t>
      </w:r>
      <w:r>
        <w:rPr>
          <w:sz w:val="24"/>
        </w:rPr>
        <w:t>BH</w:t>
      </w:r>
      <w:r>
        <w:rPr>
          <w:rFonts w:hint="eastAsia"/>
          <w:sz w:val="24"/>
        </w:rPr>
        <w:t>系统的</w:t>
      </w:r>
      <w:r>
        <w:rPr>
          <w:rFonts w:hint="eastAsia"/>
          <w:sz w:val="24"/>
        </w:rPr>
        <w:t>H</w:t>
      </w:r>
      <w:r>
        <w:rPr>
          <w:sz w:val="24"/>
        </w:rPr>
        <w:t>DD</w:t>
      </w:r>
      <w:r>
        <w:rPr>
          <w:rFonts w:hint="eastAsia"/>
          <w:sz w:val="24"/>
        </w:rPr>
        <w:t>媒资系统中</w:t>
      </w:r>
    </w:p>
    <w:p w14:paraId="74AE519E" w14:textId="5B34A1FC" w:rsidR="00FA1ABC" w:rsidRDefault="00FA1ABC" w:rsidP="00FA1ABC">
      <w:pPr>
        <w:pStyle w:val="SPEC"/>
        <w:numPr>
          <w:ilvl w:val="0"/>
          <w:numId w:val="2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onaps</w:t>
      </w:r>
      <w:r>
        <w:rPr>
          <w:rFonts w:hint="eastAsia"/>
          <w:sz w:val="24"/>
        </w:rPr>
        <w:t>系统没有</w:t>
      </w:r>
      <w:r>
        <w:rPr>
          <w:rFonts w:hint="eastAsia"/>
          <w:sz w:val="24"/>
        </w:rPr>
        <w:t>D</w:t>
      </w:r>
      <w:r>
        <w:rPr>
          <w:sz w:val="24"/>
        </w:rPr>
        <w:t>BE</w:t>
      </w:r>
      <w:r>
        <w:rPr>
          <w:rFonts w:hint="eastAsia"/>
          <w:sz w:val="24"/>
        </w:rPr>
        <w:t>素材</w:t>
      </w:r>
    </w:p>
    <w:p w14:paraId="0D3718D1" w14:textId="7041E12F" w:rsidR="00FA1ABC" w:rsidRDefault="00FA1ABC" w:rsidP="00FA1ABC">
      <w:pPr>
        <w:pStyle w:val="SPEC"/>
        <w:numPr>
          <w:ilvl w:val="0"/>
          <w:numId w:val="2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onaps</w:t>
      </w:r>
      <w:r>
        <w:rPr>
          <w:rFonts w:hint="eastAsia"/>
          <w:sz w:val="24"/>
        </w:rPr>
        <w:t>系统总共</w:t>
      </w:r>
      <w:r w:rsidRPr="00FA1ABC">
        <w:rPr>
          <w:sz w:val="24"/>
        </w:rPr>
        <w:t>86023</w:t>
      </w:r>
      <w:r w:rsidRPr="00FA1ABC">
        <w:rPr>
          <w:rFonts w:hint="eastAsia"/>
          <w:sz w:val="24"/>
        </w:rPr>
        <w:t>个</w:t>
      </w:r>
      <w:r>
        <w:rPr>
          <w:rFonts w:hint="eastAsia"/>
          <w:sz w:val="24"/>
        </w:rPr>
        <w:t>媒资素材，只有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个素材有</w:t>
      </w:r>
      <w:r>
        <w:rPr>
          <w:rFonts w:hint="eastAsia"/>
          <w:sz w:val="24"/>
        </w:rPr>
        <w:t>c</w:t>
      </w:r>
      <w:r>
        <w:rPr>
          <w:sz w:val="24"/>
        </w:rPr>
        <w:t>ustomize</w:t>
      </w:r>
      <w:r>
        <w:rPr>
          <w:rFonts w:hint="eastAsia"/>
          <w:sz w:val="24"/>
        </w:rPr>
        <w:t>自定义元数据，所以</w:t>
      </w:r>
      <w:r w:rsidR="00B16850">
        <w:rPr>
          <w:rFonts w:hint="eastAsia"/>
          <w:sz w:val="24"/>
        </w:rPr>
        <w:t>迁移时</w:t>
      </w:r>
      <w:r>
        <w:rPr>
          <w:rFonts w:hint="eastAsia"/>
          <w:sz w:val="24"/>
        </w:rPr>
        <w:t>不需要考虑自定义元数据的继承</w:t>
      </w:r>
    </w:p>
    <w:p w14:paraId="114ECE5D" w14:textId="77777777" w:rsidR="005B1AB9" w:rsidRDefault="005B1AB9" w:rsidP="005B1AB9">
      <w:pPr>
        <w:pStyle w:val="SPEC"/>
        <w:numPr>
          <w:ilvl w:val="0"/>
          <w:numId w:val="27"/>
        </w:numPr>
        <w:spacing w:line="360" w:lineRule="auto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onaps</w:t>
      </w:r>
      <w:r>
        <w:rPr>
          <w:rFonts w:hint="eastAsia"/>
          <w:sz w:val="24"/>
        </w:rPr>
        <w:t>系统没有使用</w:t>
      </w:r>
      <w:r>
        <w:rPr>
          <w:rFonts w:hint="eastAsia"/>
          <w:sz w:val="24"/>
        </w:rPr>
        <w:t>E</w:t>
      </w:r>
      <w:r>
        <w:rPr>
          <w:sz w:val="24"/>
        </w:rPr>
        <w:t>NPS</w:t>
      </w:r>
      <w:r>
        <w:rPr>
          <w:rFonts w:hint="eastAsia"/>
          <w:sz w:val="24"/>
        </w:rPr>
        <w:t>归档，所以需要迁移的媒资素材没有</w:t>
      </w:r>
      <w:r>
        <w:rPr>
          <w:rFonts w:hint="eastAsia"/>
          <w:sz w:val="24"/>
        </w:rPr>
        <w:t>S</w:t>
      </w:r>
      <w:r>
        <w:rPr>
          <w:sz w:val="24"/>
        </w:rPr>
        <w:t>cript</w:t>
      </w:r>
      <w:r>
        <w:rPr>
          <w:rFonts w:hint="eastAsia"/>
          <w:sz w:val="24"/>
        </w:rPr>
        <w:t>元数据</w:t>
      </w:r>
    </w:p>
    <w:p w14:paraId="51E9E174" w14:textId="4D509335" w:rsidR="00FA1ABC" w:rsidRDefault="00FA1ABC" w:rsidP="00FA1ABC">
      <w:pPr>
        <w:pStyle w:val="SPEC"/>
        <w:numPr>
          <w:ilvl w:val="0"/>
          <w:numId w:val="2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onaps</w:t>
      </w:r>
      <w:r>
        <w:rPr>
          <w:rFonts w:hint="eastAsia"/>
          <w:sz w:val="24"/>
        </w:rPr>
        <w:t>系统的媒资素材</w:t>
      </w:r>
      <w:r w:rsidR="00D16AE1">
        <w:rPr>
          <w:rFonts w:hint="eastAsia"/>
          <w:sz w:val="24"/>
        </w:rPr>
        <w:t>存在</w:t>
      </w:r>
      <w:r>
        <w:rPr>
          <w:rFonts w:hint="eastAsia"/>
          <w:sz w:val="24"/>
        </w:rPr>
        <w:t>高低物理文件丢失的情况，即存在“高质量不完整”“低质量不完整”“高低质量均不完整”三类异常素材。</w:t>
      </w:r>
      <w:r w:rsidR="00B16850">
        <w:rPr>
          <w:rFonts w:hint="eastAsia"/>
          <w:sz w:val="24"/>
        </w:rPr>
        <w:t>迁移时</w:t>
      </w:r>
      <w:r>
        <w:rPr>
          <w:rFonts w:hint="eastAsia"/>
          <w:sz w:val="24"/>
        </w:rPr>
        <w:t>需要考虑这三类异常素材的处理逻辑</w:t>
      </w:r>
    </w:p>
    <w:p w14:paraId="4DFA9A06" w14:textId="1850411A" w:rsidR="00FA1ABC" w:rsidRDefault="00D16AE1" w:rsidP="00FA1ABC">
      <w:pPr>
        <w:pStyle w:val="SPEC"/>
        <w:numPr>
          <w:ilvl w:val="0"/>
          <w:numId w:val="2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onaps</w:t>
      </w:r>
      <w:r>
        <w:rPr>
          <w:rFonts w:hint="eastAsia"/>
          <w:sz w:val="24"/>
        </w:rPr>
        <w:t>系统存在“</w:t>
      </w:r>
      <w:r>
        <w:rPr>
          <w:rFonts w:hint="eastAsia"/>
          <w:sz w:val="24"/>
        </w:rPr>
        <w:t>a</w:t>
      </w:r>
      <w:r>
        <w:rPr>
          <w:sz w:val="24"/>
        </w:rPr>
        <w:t>vi+mp3</w:t>
      </w:r>
      <w:r>
        <w:rPr>
          <w:rFonts w:hint="eastAsia"/>
          <w:sz w:val="24"/>
        </w:rPr>
        <w:t>”这类低质量非</w:t>
      </w:r>
      <w:r>
        <w:rPr>
          <w:rFonts w:hint="eastAsia"/>
          <w:sz w:val="24"/>
        </w:rPr>
        <w:t>M</w:t>
      </w:r>
      <w:r>
        <w:rPr>
          <w:sz w:val="24"/>
        </w:rPr>
        <w:t>P4</w:t>
      </w:r>
      <w:r>
        <w:rPr>
          <w:rFonts w:hint="eastAsia"/>
          <w:sz w:val="24"/>
        </w:rPr>
        <w:t>的素材，迁移</w:t>
      </w:r>
      <w:r w:rsidR="00B16850">
        <w:rPr>
          <w:rFonts w:hint="eastAsia"/>
          <w:sz w:val="24"/>
        </w:rPr>
        <w:t>时</w:t>
      </w:r>
      <w:r>
        <w:rPr>
          <w:rFonts w:hint="eastAsia"/>
          <w:sz w:val="24"/>
        </w:rPr>
        <w:t>需要考虑这类低质量的处理逻辑</w:t>
      </w:r>
      <w:r w:rsidR="00CC04D2">
        <w:rPr>
          <w:rFonts w:hint="eastAsia"/>
          <w:sz w:val="24"/>
        </w:rPr>
        <w:t>。</w:t>
      </w:r>
    </w:p>
    <w:p w14:paraId="091606A9" w14:textId="599A3BDE" w:rsidR="00146AEB" w:rsidRDefault="00146AEB" w:rsidP="00FA1ABC">
      <w:pPr>
        <w:pStyle w:val="SPEC"/>
        <w:spacing w:line="360" w:lineRule="auto"/>
        <w:ind w:left="1077"/>
        <w:rPr>
          <w:sz w:val="24"/>
        </w:rPr>
      </w:pPr>
    </w:p>
    <w:p w14:paraId="0840F3D9" w14:textId="323B3ABD" w:rsidR="0066015F" w:rsidRPr="0066015F" w:rsidRDefault="00736764" w:rsidP="000B622C">
      <w:pPr>
        <w:pStyle w:val="SPEC10"/>
      </w:pPr>
      <w:bookmarkStart w:id="9" w:name="_Toc430339673"/>
      <w:bookmarkStart w:id="10" w:name="_Toc430340711"/>
      <w:bookmarkStart w:id="11" w:name="_Toc503285339"/>
      <w:r w:rsidRPr="00B82760">
        <w:t>Requirement List</w:t>
      </w:r>
      <w:bookmarkEnd w:id="9"/>
      <w:bookmarkEnd w:id="10"/>
      <w:bookmarkEnd w:id="11"/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2093"/>
        <w:gridCol w:w="4394"/>
        <w:gridCol w:w="1843"/>
      </w:tblGrid>
      <w:tr w:rsidR="00736764" w:rsidRPr="00B82760" w14:paraId="0F3DDFA5" w14:textId="77777777" w:rsidTr="007F6CBF">
        <w:tc>
          <w:tcPr>
            <w:tcW w:w="2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A0B3031" w14:textId="68F5FB18" w:rsidR="00736764" w:rsidRPr="002B0C26" w:rsidRDefault="0066015F" w:rsidP="0066015F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2B0C26">
              <w:rPr>
                <w:rFonts w:ascii="Calibri Light" w:hAnsi="Calibri Light" w:cs="Arial"/>
                <w:b/>
                <w:sz w:val="28"/>
                <w:lang w:eastAsia="zh-CN"/>
              </w:rPr>
              <w:t xml:space="preserve">Requirement </w:t>
            </w:r>
            <w:r w:rsidR="00736764" w:rsidRPr="002B0C26">
              <w:rPr>
                <w:rFonts w:ascii="Calibri Light" w:hAnsi="Calibri Light" w:cs="Arial"/>
                <w:b/>
                <w:sz w:val="28"/>
                <w:lang w:eastAsia="zh-CN"/>
              </w:rPr>
              <w:t>ID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7A44A7DB" w14:textId="77777777" w:rsidR="00736764" w:rsidRPr="002B0C26" w:rsidRDefault="00736764" w:rsidP="0066015F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2B0C26">
              <w:rPr>
                <w:rFonts w:ascii="Calibri Light" w:hAnsi="Calibri Light" w:cs="Arial"/>
                <w:b/>
                <w:sz w:val="28"/>
                <w:lang w:eastAsia="zh-CN"/>
              </w:rPr>
              <w:t>Requirement Title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36E87784" w14:textId="77777777" w:rsidR="00736764" w:rsidRPr="002B0C26" w:rsidRDefault="00736764" w:rsidP="0066015F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2B0C26">
              <w:rPr>
                <w:rFonts w:ascii="Calibri Light" w:hAnsi="Calibri Light" w:cs="Arial"/>
                <w:b/>
                <w:sz w:val="28"/>
                <w:lang w:eastAsia="zh-CN"/>
              </w:rPr>
              <w:t>Customer</w:t>
            </w:r>
          </w:p>
        </w:tc>
      </w:tr>
      <w:tr w:rsidR="00736764" w:rsidRPr="00B82760" w14:paraId="786B3572" w14:textId="77777777" w:rsidTr="00EC5FD4">
        <w:tc>
          <w:tcPr>
            <w:tcW w:w="2093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53B96481" w14:textId="1D6B2E63" w:rsidR="00736764" w:rsidRPr="00B82760" w:rsidRDefault="00EC5FD4" w:rsidP="00EC5FD4">
            <w:pPr>
              <w:pStyle w:val="SPEC"/>
              <w:spacing w:line="360" w:lineRule="auto"/>
              <w:jc w:val="center"/>
            </w:pPr>
            <w:r>
              <w:t>RID-xxxxxx</w:t>
            </w:r>
          </w:p>
        </w:tc>
        <w:tc>
          <w:tcPr>
            <w:tcW w:w="4394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0A517F1C" w14:textId="679F749E" w:rsidR="00736764" w:rsidRPr="00B82760" w:rsidRDefault="00736764" w:rsidP="00EC5FD4">
            <w:pPr>
              <w:pStyle w:val="SPEC"/>
              <w:spacing w:line="360" w:lineRule="auto"/>
              <w:jc w:val="center"/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3860B44" w14:textId="77777777" w:rsidR="00736764" w:rsidRPr="00B82760" w:rsidRDefault="00736764" w:rsidP="00EC5FD4">
            <w:pPr>
              <w:pStyle w:val="SPEC"/>
              <w:spacing w:line="360" w:lineRule="auto"/>
              <w:jc w:val="center"/>
            </w:pPr>
          </w:p>
        </w:tc>
      </w:tr>
      <w:tr w:rsidR="00736764" w:rsidRPr="00B82760" w14:paraId="1D2DBE81" w14:textId="77777777" w:rsidTr="00EC5FD4">
        <w:tc>
          <w:tcPr>
            <w:tcW w:w="2093" w:type="dxa"/>
            <w:tcBorders>
              <w:left w:val="single" w:sz="2" w:space="0" w:color="auto"/>
            </w:tcBorders>
            <w:vAlign w:val="center"/>
          </w:tcPr>
          <w:p w14:paraId="43EE5F75" w14:textId="77777777" w:rsidR="00736764" w:rsidRPr="00B82760" w:rsidRDefault="00736764" w:rsidP="00EC5FD4">
            <w:pPr>
              <w:pStyle w:val="SPEC"/>
              <w:spacing w:line="360" w:lineRule="auto"/>
              <w:jc w:val="center"/>
            </w:pPr>
          </w:p>
        </w:tc>
        <w:tc>
          <w:tcPr>
            <w:tcW w:w="4394" w:type="dxa"/>
            <w:vAlign w:val="center"/>
          </w:tcPr>
          <w:p w14:paraId="2AD0EDE3" w14:textId="77777777" w:rsidR="00736764" w:rsidRPr="00B82760" w:rsidRDefault="00736764" w:rsidP="00EC5FD4">
            <w:pPr>
              <w:pStyle w:val="SPEC"/>
              <w:spacing w:line="360" w:lineRule="auto"/>
              <w:jc w:val="center"/>
            </w:pPr>
          </w:p>
        </w:tc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2C42E3E6" w14:textId="77777777" w:rsidR="00736764" w:rsidRPr="00B82760" w:rsidRDefault="00736764" w:rsidP="00EC5FD4">
            <w:pPr>
              <w:pStyle w:val="SPEC"/>
              <w:spacing w:line="360" w:lineRule="auto"/>
              <w:jc w:val="center"/>
            </w:pPr>
          </w:p>
        </w:tc>
      </w:tr>
      <w:tr w:rsidR="00736764" w:rsidRPr="00B82760" w14:paraId="2A895F52" w14:textId="77777777" w:rsidTr="00EC5FD4">
        <w:tc>
          <w:tcPr>
            <w:tcW w:w="2093" w:type="dxa"/>
            <w:tcBorders>
              <w:left w:val="single" w:sz="2" w:space="0" w:color="auto"/>
            </w:tcBorders>
            <w:vAlign w:val="center"/>
          </w:tcPr>
          <w:p w14:paraId="7EF22D6E" w14:textId="77777777" w:rsidR="00736764" w:rsidRPr="00B82760" w:rsidRDefault="00736764" w:rsidP="00EC5FD4">
            <w:pPr>
              <w:pStyle w:val="SPEC"/>
              <w:spacing w:line="360" w:lineRule="auto"/>
              <w:jc w:val="center"/>
            </w:pPr>
          </w:p>
        </w:tc>
        <w:tc>
          <w:tcPr>
            <w:tcW w:w="4394" w:type="dxa"/>
            <w:vAlign w:val="center"/>
          </w:tcPr>
          <w:p w14:paraId="2BC5DB9C" w14:textId="77777777" w:rsidR="00736764" w:rsidRPr="00B82760" w:rsidRDefault="00736764" w:rsidP="00EC5FD4">
            <w:pPr>
              <w:pStyle w:val="SPEC"/>
              <w:spacing w:line="360" w:lineRule="auto"/>
              <w:jc w:val="center"/>
            </w:pPr>
          </w:p>
        </w:tc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6086B2E2" w14:textId="77777777" w:rsidR="00736764" w:rsidRPr="00B82760" w:rsidRDefault="00736764" w:rsidP="00EC5FD4">
            <w:pPr>
              <w:pStyle w:val="SPEC"/>
              <w:spacing w:line="360" w:lineRule="auto"/>
              <w:jc w:val="center"/>
            </w:pPr>
          </w:p>
        </w:tc>
      </w:tr>
      <w:tr w:rsidR="00736764" w:rsidRPr="00B82760" w14:paraId="078D8948" w14:textId="77777777" w:rsidTr="00EC5FD4">
        <w:tc>
          <w:tcPr>
            <w:tcW w:w="2093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731A90BF" w14:textId="77777777" w:rsidR="00736764" w:rsidRPr="00B82760" w:rsidRDefault="00736764" w:rsidP="00EC5FD4">
            <w:pPr>
              <w:pStyle w:val="SPEC"/>
              <w:spacing w:line="360" w:lineRule="auto"/>
              <w:jc w:val="center"/>
            </w:pPr>
          </w:p>
        </w:tc>
        <w:tc>
          <w:tcPr>
            <w:tcW w:w="4394" w:type="dxa"/>
            <w:tcBorders>
              <w:bottom w:val="single" w:sz="2" w:space="0" w:color="auto"/>
            </w:tcBorders>
            <w:vAlign w:val="center"/>
          </w:tcPr>
          <w:p w14:paraId="5D2FE5EC" w14:textId="77777777" w:rsidR="00736764" w:rsidRPr="00B82760" w:rsidRDefault="00736764" w:rsidP="00EC5FD4">
            <w:pPr>
              <w:pStyle w:val="SPEC"/>
              <w:spacing w:line="360" w:lineRule="auto"/>
              <w:jc w:val="center"/>
            </w:pPr>
          </w:p>
        </w:tc>
        <w:tc>
          <w:tcPr>
            <w:tcW w:w="1843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1194765D" w14:textId="77777777" w:rsidR="00736764" w:rsidRPr="00B82760" w:rsidRDefault="00736764" w:rsidP="00EC5FD4">
            <w:pPr>
              <w:pStyle w:val="SPEC"/>
              <w:spacing w:line="360" w:lineRule="auto"/>
              <w:jc w:val="center"/>
            </w:pPr>
          </w:p>
        </w:tc>
      </w:tr>
    </w:tbl>
    <w:p w14:paraId="21D9C35B" w14:textId="554311EE" w:rsidR="00EC5FD4" w:rsidRDefault="00EC5FD4" w:rsidP="00EC5FD4">
      <w:pPr>
        <w:rPr>
          <w:b/>
          <w:sz w:val="40"/>
        </w:rPr>
      </w:pPr>
    </w:p>
    <w:p w14:paraId="0B065A32" w14:textId="77777777" w:rsidR="007F6CBF" w:rsidRDefault="007F6CBF">
      <w:pPr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rPr>
          <w:b/>
          <w:sz w:val="40"/>
        </w:rPr>
        <w:br w:type="page"/>
      </w:r>
    </w:p>
    <w:p w14:paraId="180B9F9C" w14:textId="5808D1FE" w:rsidR="00736764" w:rsidRPr="00EC5FD4" w:rsidRDefault="00736764" w:rsidP="00EC5FD4">
      <w:pPr>
        <w:pStyle w:val="1"/>
        <w:rPr>
          <w:b/>
          <w:color w:val="auto"/>
          <w:sz w:val="40"/>
        </w:rPr>
      </w:pPr>
      <w:bookmarkStart w:id="12" w:name="_Toc430339674"/>
      <w:bookmarkStart w:id="13" w:name="_Toc430340712"/>
      <w:bookmarkStart w:id="14" w:name="_Toc503285340"/>
      <w:r w:rsidRPr="00EC5FD4">
        <w:rPr>
          <w:b/>
          <w:color w:val="auto"/>
          <w:sz w:val="40"/>
        </w:rPr>
        <w:lastRenderedPageBreak/>
        <w:t>Breakdown List Abstract</w:t>
      </w:r>
      <w:bookmarkEnd w:id="12"/>
      <w:bookmarkEnd w:id="13"/>
      <w:bookmarkEnd w:id="14"/>
    </w:p>
    <w:p w14:paraId="10F6CFE2" w14:textId="2EE6B33D" w:rsidR="00736764" w:rsidRPr="00A74A80" w:rsidRDefault="00736764" w:rsidP="00EC5FD4">
      <w:pPr>
        <w:pStyle w:val="SPEC"/>
        <w:spacing w:line="360" w:lineRule="auto"/>
        <w:rPr>
          <w:lang w:eastAsia="en-US"/>
        </w:rPr>
      </w:pPr>
      <w:r w:rsidRPr="00A74A80">
        <w:rPr>
          <w:lang w:eastAsia="en-US"/>
        </w:rPr>
        <w:t>The following functions / workflows will be implemented in this version.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2093"/>
        <w:gridCol w:w="6237"/>
      </w:tblGrid>
      <w:tr w:rsidR="00736764" w:rsidRPr="00B82760" w14:paraId="5F7CBBAC" w14:textId="77777777" w:rsidTr="007F6CBF">
        <w:tc>
          <w:tcPr>
            <w:tcW w:w="2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6791CB05" w14:textId="77777777" w:rsidR="00736764" w:rsidRPr="002B0C26" w:rsidRDefault="00736764" w:rsidP="0066015F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2B0C26">
              <w:rPr>
                <w:rFonts w:ascii="Calibri Light" w:hAnsi="Calibri Light" w:cs="Arial"/>
                <w:b/>
                <w:sz w:val="28"/>
                <w:lang w:eastAsia="zh-CN"/>
              </w:rPr>
              <w:t>Function ID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F266850" w14:textId="77777777" w:rsidR="00736764" w:rsidRPr="002B0C26" w:rsidRDefault="00736764" w:rsidP="0066015F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2B0C26">
              <w:rPr>
                <w:rFonts w:ascii="Calibri Light" w:hAnsi="Calibri Light" w:cs="Arial"/>
                <w:b/>
                <w:sz w:val="28"/>
                <w:lang w:eastAsia="zh-CN"/>
              </w:rPr>
              <w:t>Breakdown</w:t>
            </w:r>
          </w:p>
        </w:tc>
      </w:tr>
      <w:tr w:rsidR="00736764" w:rsidRPr="00B82760" w14:paraId="4E9E1BF9" w14:textId="77777777" w:rsidTr="00EC5FD4">
        <w:tc>
          <w:tcPr>
            <w:tcW w:w="20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F38A3EE" w14:textId="71D07C3D" w:rsidR="00736764" w:rsidRPr="00B82760" w:rsidRDefault="00736764" w:rsidP="00EC5FD4">
            <w:pPr>
              <w:pStyle w:val="SPEC"/>
              <w:spacing w:line="360" w:lineRule="auto"/>
              <w:jc w:val="center"/>
            </w:pP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AF5B142" w14:textId="56E6DD9C" w:rsidR="00736764" w:rsidRPr="00B82760" w:rsidRDefault="00736764" w:rsidP="0066015F">
            <w:pPr>
              <w:pStyle w:val="SPEC"/>
              <w:spacing w:line="360" w:lineRule="auto"/>
            </w:pPr>
          </w:p>
        </w:tc>
      </w:tr>
      <w:tr w:rsidR="00736764" w:rsidRPr="00B82760" w14:paraId="013D781F" w14:textId="77777777" w:rsidTr="00EC5FD4">
        <w:tc>
          <w:tcPr>
            <w:tcW w:w="2093" w:type="dxa"/>
            <w:tcBorders>
              <w:left w:val="single" w:sz="2" w:space="0" w:color="auto"/>
              <w:right w:val="single" w:sz="2" w:space="0" w:color="auto"/>
            </w:tcBorders>
          </w:tcPr>
          <w:p w14:paraId="22A407FC" w14:textId="77777777" w:rsidR="00736764" w:rsidRPr="00B82760" w:rsidRDefault="00736764" w:rsidP="0066015F">
            <w:pPr>
              <w:pStyle w:val="SPEC"/>
              <w:spacing w:line="360" w:lineRule="auto"/>
              <w:jc w:val="center"/>
            </w:pPr>
          </w:p>
        </w:tc>
        <w:tc>
          <w:tcPr>
            <w:tcW w:w="6237" w:type="dxa"/>
            <w:tcBorders>
              <w:left w:val="single" w:sz="2" w:space="0" w:color="auto"/>
              <w:right w:val="single" w:sz="2" w:space="0" w:color="auto"/>
            </w:tcBorders>
          </w:tcPr>
          <w:p w14:paraId="09D310F0" w14:textId="77777777" w:rsidR="00736764" w:rsidRPr="00B82760" w:rsidRDefault="00736764" w:rsidP="0066015F">
            <w:pPr>
              <w:pStyle w:val="SPEC"/>
              <w:spacing w:line="360" w:lineRule="auto"/>
            </w:pPr>
          </w:p>
        </w:tc>
      </w:tr>
      <w:tr w:rsidR="00736764" w:rsidRPr="00B82760" w14:paraId="0630D588" w14:textId="77777777" w:rsidTr="00EC5FD4">
        <w:tc>
          <w:tcPr>
            <w:tcW w:w="2093" w:type="dxa"/>
            <w:tcBorders>
              <w:left w:val="single" w:sz="2" w:space="0" w:color="auto"/>
              <w:right w:val="single" w:sz="2" w:space="0" w:color="auto"/>
            </w:tcBorders>
          </w:tcPr>
          <w:p w14:paraId="2E35E1D4" w14:textId="77777777" w:rsidR="00736764" w:rsidRPr="00B82760" w:rsidRDefault="00736764" w:rsidP="0066015F">
            <w:pPr>
              <w:pStyle w:val="SPEC"/>
              <w:spacing w:line="360" w:lineRule="auto"/>
              <w:jc w:val="center"/>
            </w:pPr>
          </w:p>
        </w:tc>
        <w:tc>
          <w:tcPr>
            <w:tcW w:w="6237" w:type="dxa"/>
            <w:tcBorders>
              <w:left w:val="single" w:sz="2" w:space="0" w:color="auto"/>
              <w:right w:val="single" w:sz="2" w:space="0" w:color="auto"/>
            </w:tcBorders>
          </w:tcPr>
          <w:p w14:paraId="64254E11" w14:textId="77777777" w:rsidR="00736764" w:rsidRPr="00B82760" w:rsidRDefault="00736764" w:rsidP="0066015F">
            <w:pPr>
              <w:pStyle w:val="SPEC"/>
              <w:spacing w:line="360" w:lineRule="auto"/>
            </w:pPr>
          </w:p>
        </w:tc>
      </w:tr>
      <w:tr w:rsidR="00736764" w:rsidRPr="00B82760" w14:paraId="1B2D7FC7" w14:textId="77777777" w:rsidTr="00EC5FD4">
        <w:tc>
          <w:tcPr>
            <w:tcW w:w="2093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7C7B0E" w14:textId="77777777" w:rsidR="00736764" w:rsidRPr="00B82760" w:rsidRDefault="00736764" w:rsidP="0066015F">
            <w:pPr>
              <w:pStyle w:val="SPEC"/>
              <w:spacing w:line="360" w:lineRule="auto"/>
              <w:jc w:val="center"/>
            </w:pPr>
          </w:p>
        </w:tc>
        <w:tc>
          <w:tcPr>
            <w:tcW w:w="623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8987DA" w14:textId="77777777" w:rsidR="00736764" w:rsidRPr="00B82760" w:rsidRDefault="00736764" w:rsidP="0066015F">
            <w:pPr>
              <w:pStyle w:val="SPEC"/>
              <w:spacing w:line="360" w:lineRule="auto"/>
            </w:pPr>
          </w:p>
        </w:tc>
      </w:tr>
    </w:tbl>
    <w:p w14:paraId="3B8BB701" w14:textId="0E6A7D05" w:rsidR="00736764" w:rsidRPr="00B82760" w:rsidRDefault="00736764" w:rsidP="0066015F">
      <w:pPr>
        <w:spacing w:line="360" w:lineRule="auto"/>
        <w:rPr>
          <w:rFonts w:ascii="Arial" w:hAnsi="Arial" w:cs="Arial"/>
          <w:lang w:eastAsia="zh-CN"/>
        </w:rPr>
      </w:pPr>
    </w:p>
    <w:p w14:paraId="1308F99E" w14:textId="10855672" w:rsidR="00EC5FD4" w:rsidRDefault="00EC5FD4">
      <w:pPr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rPr>
          <w:b/>
          <w:sz w:val="40"/>
        </w:rPr>
        <w:br w:type="page"/>
      </w:r>
    </w:p>
    <w:p w14:paraId="79F886AA" w14:textId="005764F3" w:rsidR="00736764" w:rsidRDefault="00736764" w:rsidP="00EC5FD4">
      <w:pPr>
        <w:pStyle w:val="1"/>
        <w:rPr>
          <w:b/>
          <w:color w:val="auto"/>
          <w:sz w:val="40"/>
        </w:rPr>
      </w:pPr>
      <w:bookmarkStart w:id="15" w:name="_Toc430339675"/>
      <w:bookmarkStart w:id="16" w:name="_Toc430340713"/>
      <w:bookmarkStart w:id="17" w:name="_Toc503285341"/>
      <w:r w:rsidRPr="00EC5FD4">
        <w:rPr>
          <w:b/>
          <w:color w:val="auto"/>
          <w:sz w:val="40"/>
        </w:rPr>
        <w:lastRenderedPageBreak/>
        <w:t>Function Specification</w:t>
      </w:r>
      <w:bookmarkEnd w:id="15"/>
      <w:bookmarkEnd w:id="16"/>
      <w:bookmarkEnd w:id="17"/>
    </w:p>
    <w:p w14:paraId="620F8F1A" w14:textId="4D276A35" w:rsidR="00A251F5" w:rsidRDefault="000B5F04" w:rsidP="000B622C">
      <w:pPr>
        <w:pStyle w:val="SPEC10"/>
        <w:rPr>
          <w:lang w:eastAsia="zh-CN"/>
        </w:rPr>
      </w:pPr>
      <w:bookmarkStart w:id="18" w:name="_Toc430339676"/>
      <w:bookmarkStart w:id="19" w:name="_Toc430340714"/>
      <w:bookmarkStart w:id="20" w:name="_Toc503285342"/>
      <w:r>
        <w:rPr>
          <w:lang w:eastAsia="zh-CN"/>
        </w:rPr>
        <w:t>FID-</w:t>
      </w:r>
      <w:r>
        <w:rPr>
          <w:rFonts w:hint="eastAsia"/>
          <w:lang w:eastAsia="zh-CN"/>
        </w:rPr>
        <w:t>00</w:t>
      </w:r>
      <w:r w:rsidR="00ED7D71">
        <w:rPr>
          <w:lang w:eastAsia="zh-CN"/>
        </w:rPr>
        <w:t>1</w:t>
      </w:r>
      <w:r w:rsidR="0066015F" w:rsidRPr="002B0C26">
        <w:rPr>
          <w:rFonts w:hint="eastAsia"/>
          <w:lang w:eastAsia="zh-CN"/>
        </w:rPr>
        <w:t>:</w:t>
      </w:r>
      <w:r w:rsidR="00EC5FD4" w:rsidRPr="002B0C26">
        <w:rPr>
          <w:lang w:eastAsia="zh-CN"/>
        </w:rPr>
        <w:t xml:space="preserve"> </w:t>
      </w:r>
      <w:bookmarkEnd w:id="18"/>
      <w:bookmarkEnd w:id="19"/>
      <w:r w:rsidR="004F2DBB">
        <w:rPr>
          <w:lang w:eastAsia="zh-CN"/>
        </w:rPr>
        <w:t>Sonaps</w:t>
      </w:r>
      <w:r w:rsidR="004F2DBB">
        <w:rPr>
          <w:rFonts w:hint="eastAsia"/>
          <w:lang w:eastAsia="zh-CN"/>
        </w:rPr>
        <w:t>媒资素材迁移到</w:t>
      </w:r>
      <w:r w:rsidR="004F2DBB">
        <w:rPr>
          <w:rFonts w:hint="eastAsia"/>
          <w:lang w:eastAsia="zh-CN"/>
        </w:rPr>
        <w:t>M</w:t>
      </w:r>
      <w:r w:rsidR="004F2DBB">
        <w:rPr>
          <w:lang w:eastAsia="zh-CN"/>
        </w:rPr>
        <w:t>BH</w:t>
      </w:r>
      <w:r w:rsidR="004F2DBB">
        <w:rPr>
          <w:rFonts w:hint="eastAsia"/>
          <w:lang w:eastAsia="zh-CN"/>
        </w:rPr>
        <w:t>系统的原理</w:t>
      </w:r>
      <w:bookmarkEnd w:id="20"/>
    </w:p>
    <w:p w14:paraId="7C2256D5" w14:textId="7DD82D32" w:rsidR="00F0763A" w:rsidRPr="002C5349" w:rsidRDefault="00F0763A" w:rsidP="00B131FE">
      <w:pPr>
        <w:pStyle w:val="SPEC"/>
        <w:spacing w:line="360" w:lineRule="auto"/>
        <w:ind w:firstLineChars="200" w:firstLine="480"/>
        <w:rPr>
          <w:sz w:val="24"/>
        </w:rPr>
      </w:pPr>
      <w:r w:rsidRPr="002C5349">
        <w:rPr>
          <w:rFonts w:hint="eastAsia"/>
          <w:sz w:val="24"/>
        </w:rPr>
        <w:t>用一个专门的迁移工具</w:t>
      </w:r>
      <w:r w:rsidRPr="002C5349">
        <w:rPr>
          <w:sz w:val="24"/>
        </w:rPr>
        <w:t>Archive Migration Tool</w:t>
      </w:r>
      <w:r w:rsidRPr="002C5349">
        <w:rPr>
          <w:rFonts w:hint="eastAsia"/>
          <w:sz w:val="24"/>
        </w:rPr>
        <w:t>实现</w:t>
      </w:r>
      <w:r w:rsidRPr="002C5349">
        <w:rPr>
          <w:rFonts w:hint="eastAsia"/>
          <w:sz w:val="24"/>
        </w:rPr>
        <w:t>S</w:t>
      </w:r>
      <w:r w:rsidRPr="002C5349">
        <w:rPr>
          <w:sz w:val="24"/>
        </w:rPr>
        <w:t>onaps</w:t>
      </w:r>
      <w:r w:rsidRPr="002C5349">
        <w:rPr>
          <w:rFonts w:hint="eastAsia"/>
          <w:sz w:val="24"/>
        </w:rPr>
        <w:t>媒资素材到</w:t>
      </w:r>
      <w:r w:rsidRPr="002C5349">
        <w:rPr>
          <w:rFonts w:hint="eastAsia"/>
          <w:sz w:val="24"/>
        </w:rPr>
        <w:t>M</w:t>
      </w:r>
      <w:r w:rsidRPr="002C5349">
        <w:rPr>
          <w:sz w:val="24"/>
        </w:rPr>
        <w:t>BH</w:t>
      </w:r>
      <w:r w:rsidRPr="002C5349">
        <w:rPr>
          <w:rFonts w:hint="eastAsia"/>
          <w:sz w:val="24"/>
        </w:rPr>
        <w:t>系统的迁移</w:t>
      </w:r>
    </w:p>
    <w:p w14:paraId="74A6D040" w14:textId="3ABC15DE" w:rsidR="00872F75" w:rsidRDefault="00872F75" w:rsidP="00872F75">
      <w:pPr>
        <w:pStyle w:val="SPEC"/>
        <w:numPr>
          <w:ilvl w:val="0"/>
          <w:numId w:val="1"/>
        </w:numPr>
        <w:spacing w:beforeLines="50" w:before="163" w:line="360" w:lineRule="auto"/>
        <w:ind w:left="357" w:hanging="357"/>
      </w:pPr>
      <w:r>
        <w:rPr>
          <w:b/>
          <w:sz w:val="24"/>
        </w:rPr>
        <w:t>O</w:t>
      </w:r>
      <w:r>
        <w:rPr>
          <w:rFonts w:hint="eastAsia"/>
          <w:b/>
          <w:sz w:val="24"/>
        </w:rPr>
        <w:t>pe</w:t>
      </w:r>
      <w:r>
        <w:rPr>
          <w:b/>
          <w:sz w:val="24"/>
        </w:rPr>
        <w:t>rate Step</w:t>
      </w:r>
      <w:r>
        <w:t>:</w:t>
      </w:r>
    </w:p>
    <w:p w14:paraId="5C9FB226" w14:textId="4BCF89FE" w:rsidR="00F0763A" w:rsidRDefault="00F0763A" w:rsidP="00F0763A">
      <w:pPr>
        <w:pStyle w:val="SPEC"/>
        <w:numPr>
          <w:ilvl w:val="0"/>
          <w:numId w:val="20"/>
        </w:numPr>
        <w:spacing w:line="360" w:lineRule="auto"/>
        <w:ind w:left="0" w:firstLineChars="200" w:firstLine="480"/>
      </w:pPr>
      <w:r w:rsidRPr="002C5349">
        <w:rPr>
          <w:rFonts w:hint="eastAsia"/>
          <w:sz w:val="24"/>
        </w:rPr>
        <w:t>部署</w:t>
      </w:r>
      <w:r w:rsidR="0006105E">
        <w:rPr>
          <w:rFonts w:hint="eastAsia"/>
          <w:sz w:val="24"/>
        </w:rPr>
        <w:t>并配置</w:t>
      </w:r>
      <w:r w:rsidRPr="002C5349">
        <w:rPr>
          <w:rFonts w:hint="eastAsia"/>
          <w:sz w:val="24"/>
        </w:rPr>
        <w:t>迁移工具</w:t>
      </w:r>
      <w:r w:rsidRPr="002C5349">
        <w:rPr>
          <w:rFonts w:hint="eastAsia"/>
          <w:sz w:val="24"/>
        </w:rPr>
        <w:t>A</w:t>
      </w:r>
      <w:r w:rsidRPr="002C5349">
        <w:rPr>
          <w:sz w:val="24"/>
        </w:rPr>
        <w:t>rchive Migration Tool</w:t>
      </w:r>
    </w:p>
    <w:p w14:paraId="1F17069A" w14:textId="53C5A68A" w:rsidR="00450ACD" w:rsidRDefault="00450ACD" w:rsidP="00F0763A">
      <w:pPr>
        <w:pStyle w:val="SPEC"/>
        <w:numPr>
          <w:ilvl w:val="0"/>
          <w:numId w:val="20"/>
        </w:numPr>
        <w:spacing w:line="360" w:lineRule="auto"/>
        <w:ind w:left="0" w:firstLineChars="200" w:firstLine="480"/>
      </w:pPr>
      <w:r w:rsidRPr="002C5349">
        <w:rPr>
          <w:rFonts w:hint="eastAsia"/>
          <w:sz w:val="24"/>
        </w:rPr>
        <w:t>手动将</w:t>
      </w:r>
      <w:r w:rsidRPr="002C5349">
        <w:rPr>
          <w:rFonts w:hint="eastAsia"/>
          <w:sz w:val="24"/>
        </w:rPr>
        <w:t>S</w:t>
      </w:r>
      <w:r w:rsidRPr="002C5349">
        <w:rPr>
          <w:sz w:val="24"/>
        </w:rPr>
        <w:t>onaps</w:t>
      </w:r>
      <w:r w:rsidRPr="002C5349">
        <w:rPr>
          <w:rFonts w:hint="eastAsia"/>
          <w:sz w:val="24"/>
        </w:rPr>
        <w:t>数据库</w:t>
      </w:r>
      <w:r w:rsidR="00AF4D89" w:rsidRPr="002C5349">
        <w:rPr>
          <w:rFonts w:hint="eastAsia"/>
          <w:sz w:val="24"/>
        </w:rPr>
        <w:t>媒资素材</w:t>
      </w:r>
      <w:r w:rsidRPr="002C5349">
        <w:rPr>
          <w:rFonts w:hint="eastAsia"/>
          <w:sz w:val="24"/>
        </w:rPr>
        <w:t>表单导出到迁移工具本地数据库中</w:t>
      </w:r>
    </w:p>
    <w:p w14:paraId="0F8C73A2" w14:textId="1C024B7F" w:rsidR="00F0763A" w:rsidRPr="002C5349" w:rsidRDefault="00F0763A" w:rsidP="002C5349">
      <w:pPr>
        <w:pStyle w:val="SPEC"/>
        <w:numPr>
          <w:ilvl w:val="0"/>
          <w:numId w:val="20"/>
        </w:numPr>
        <w:spacing w:line="360" w:lineRule="auto"/>
        <w:ind w:left="0" w:firstLineChars="200" w:firstLine="480"/>
        <w:rPr>
          <w:sz w:val="24"/>
        </w:rPr>
      </w:pPr>
      <w:r w:rsidRPr="002C5349">
        <w:rPr>
          <w:rFonts w:hint="eastAsia"/>
          <w:sz w:val="24"/>
        </w:rPr>
        <w:t>运行</w:t>
      </w:r>
      <w:r w:rsidRPr="002C5349">
        <w:t>Archive</w:t>
      </w:r>
      <w:r w:rsidRPr="002C5349">
        <w:rPr>
          <w:sz w:val="24"/>
        </w:rPr>
        <w:t xml:space="preserve"> Migration Tool</w:t>
      </w:r>
      <w:r w:rsidRPr="002C5349">
        <w:rPr>
          <w:rFonts w:hint="eastAsia"/>
          <w:sz w:val="24"/>
        </w:rPr>
        <w:t>，先实现低质量和元数据的迁移</w:t>
      </w:r>
    </w:p>
    <w:p w14:paraId="0015BFAE" w14:textId="77777777" w:rsidR="00F0763A" w:rsidRPr="002C5349" w:rsidRDefault="00F0763A" w:rsidP="00F0763A">
      <w:pPr>
        <w:pStyle w:val="SPEC"/>
        <w:numPr>
          <w:ilvl w:val="0"/>
          <w:numId w:val="27"/>
        </w:numPr>
        <w:spacing w:line="360" w:lineRule="auto"/>
        <w:rPr>
          <w:sz w:val="24"/>
        </w:rPr>
      </w:pPr>
      <w:r w:rsidRPr="002C5349">
        <w:rPr>
          <w:rFonts w:hint="eastAsia"/>
          <w:sz w:val="24"/>
        </w:rPr>
        <w:t>将</w:t>
      </w:r>
      <w:r w:rsidRPr="002C5349">
        <w:rPr>
          <w:rFonts w:hint="eastAsia"/>
          <w:sz w:val="24"/>
        </w:rPr>
        <w:t>S</w:t>
      </w:r>
      <w:r w:rsidRPr="002C5349">
        <w:rPr>
          <w:sz w:val="24"/>
        </w:rPr>
        <w:t>onaps</w:t>
      </w:r>
      <w:r w:rsidRPr="002C5349">
        <w:rPr>
          <w:rFonts w:hint="eastAsia"/>
          <w:sz w:val="24"/>
        </w:rPr>
        <w:t>媒资素材的低质量</w:t>
      </w:r>
      <w:r w:rsidRPr="002C5349">
        <w:rPr>
          <w:rFonts w:hint="eastAsia"/>
          <w:sz w:val="24"/>
        </w:rPr>
        <w:t>c</w:t>
      </w:r>
      <w:r w:rsidRPr="002C5349">
        <w:rPr>
          <w:sz w:val="24"/>
        </w:rPr>
        <w:t>opy</w:t>
      </w:r>
      <w:r w:rsidRPr="002C5349">
        <w:rPr>
          <w:rFonts w:hint="eastAsia"/>
          <w:sz w:val="24"/>
        </w:rPr>
        <w:t>到</w:t>
      </w:r>
      <w:r w:rsidRPr="002C5349">
        <w:rPr>
          <w:rFonts w:hint="eastAsia"/>
          <w:sz w:val="24"/>
        </w:rPr>
        <w:t>M</w:t>
      </w:r>
      <w:r w:rsidRPr="002C5349">
        <w:rPr>
          <w:sz w:val="24"/>
        </w:rPr>
        <w:t>BH</w:t>
      </w:r>
      <w:r w:rsidRPr="002C5349">
        <w:rPr>
          <w:rFonts w:hint="eastAsia"/>
          <w:sz w:val="24"/>
        </w:rPr>
        <w:t>在线存储</w:t>
      </w:r>
    </w:p>
    <w:p w14:paraId="264AE645" w14:textId="6315D589" w:rsidR="00F0763A" w:rsidRPr="002C5349" w:rsidRDefault="00F0763A" w:rsidP="00F0763A">
      <w:pPr>
        <w:pStyle w:val="SPEC"/>
        <w:numPr>
          <w:ilvl w:val="0"/>
          <w:numId w:val="27"/>
        </w:numPr>
        <w:spacing w:line="360" w:lineRule="auto"/>
        <w:rPr>
          <w:sz w:val="24"/>
        </w:rPr>
      </w:pPr>
      <w:r w:rsidRPr="002C5349">
        <w:rPr>
          <w:rFonts w:hint="eastAsia"/>
          <w:sz w:val="24"/>
        </w:rPr>
        <w:t>在</w:t>
      </w:r>
      <w:r w:rsidRPr="002C5349">
        <w:rPr>
          <w:rFonts w:hint="eastAsia"/>
          <w:sz w:val="24"/>
        </w:rPr>
        <w:t>M</w:t>
      </w:r>
      <w:r w:rsidRPr="002C5349">
        <w:rPr>
          <w:sz w:val="24"/>
        </w:rPr>
        <w:t>BH</w:t>
      </w:r>
      <w:r w:rsidRPr="002C5349">
        <w:rPr>
          <w:rFonts w:hint="eastAsia"/>
          <w:sz w:val="24"/>
        </w:rPr>
        <w:t>中入库离线素材</w:t>
      </w:r>
    </w:p>
    <w:p w14:paraId="46D6E72B" w14:textId="05A4318D" w:rsidR="00F0763A" w:rsidRPr="004262E5" w:rsidRDefault="001914C6" w:rsidP="00F0763A">
      <w:pPr>
        <w:pStyle w:val="SPEC"/>
        <w:numPr>
          <w:ilvl w:val="0"/>
          <w:numId w:val="20"/>
        </w:numPr>
        <w:spacing w:line="360" w:lineRule="auto"/>
        <w:ind w:left="0" w:firstLineChars="200" w:firstLine="480"/>
      </w:pPr>
      <w:r w:rsidRPr="002C5349">
        <w:rPr>
          <w:rFonts w:hint="eastAsia"/>
          <w:sz w:val="24"/>
        </w:rPr>
        <w:t>将</w:t>
      </w:r>
      <w:r w:rsidRPr="002C5349">
        <w:rPr>
          <w:rFonts w:hint="eastAsia"/>
          <w:sz w:val="24"/>
        </w:rPr>
        <w:t>S</w:t>
      </w:r>
      <w:r w:rsidRPr="002C5349">
        <w:rPr>
          <w:sz w:val="24"/>
        </w:rPr>
        <w:t>onaps</w:t>
      </w:r>
      <w:r w:rsidRPr="002C5349">
        <w:rPr>
          <w:rFonts w:hint="eastAsia"/>
          <w:sz w:val="24"/>
        </w:rPr>
        <w:t>系统中的</w:t>
      </w:r>
      <w:r w:rsidRPr="002C5349">
        <w:rPr>
          <w:rFonts w:hint="eastAsia"/>
          <w:sz w:val="24"/>
        </w:rPr>
        <w:t>H</w:t>
      </w:r>
      <w:r w:rsidRPr="002C5349">
        <w:rPr>
          <w:sz w:val="24"/>
        </w:rPr>
        <w:t>DD</w:t>
      </w:r>
      <w:r w:rsidR="00EA3039" w:rsidRPr="002C5349">
        <w:rPr>
          <w:rFonts w:hint="eastAsia"/>
          <w:sz w:val="24"/>
        </w:rPr>
        <w:t>近线</w:t>
      </w:r>
      <w:r w:rsidRPr="002C5349">
        <w:rPr>
          <w:rFonts w:hint="eastAsia"/>
          <w:sz w:val="24"/>
        </w:rPr>
        <w:t>存储</w:t>
      </w:r>
      <w:r w:rsidR="00EA3039" w:rsidRPr="002C5349">
        <w:rPr>
          <w:rFonts w:hint="eastAsia"/>
          <w:sz w:val="24"/>
        </w:rPr>
        <w:t>（</w:t>
      </w:r>
      <w:r w:rsidR="00EA3039" w:rsidRPr="002C5349">
        <w:rPr>
          <w:rFonts w:hint="eastAsia"/>
          <w:sz w:val="24"/>
        </w:rPr>
        <w:t>R</w:t>
      </w:r>
      <w:r w:rsidR="00EA3039" w:rsidRPr="002C5349">
        <w:rPr>
          <w:sz w:val="24"/>
        </w:rPr>
        <w:t>aid</w:t>
      </w:r>
      <w:r w:rsidR="00EA3039" w:rsidRPr="002C5349">
        <w:rPr>
          <w:rFonts w:hint="eastAsia"/>
          <w:sz w:val="24"/>
        </w:rPr>
        <w:t>存储）</w:t>
      </w:r>
      <w:r w:rsidR="00437B1E" w:rsidRPr="002C5349">
        <w:rPr>
          <w:rFonts w:hint="eastAsia"/>
          <w:sz w:val="24"/>
        </w:rPr>
        <w:t>按照</w:t>
      </w:r>
      <w:r w:rsidR="00437B1E" w:rsidRPr="002C5349">
        <w:rPr>
          <w:rFonts w:hint="eastAsia"/>
          <w:sz w:val="24"/>
        </w:rPr>
        <w:t>M</w:t>
      </w:r>
      <w:r w:rsidR="00437B1E" w:rsidRPr="002C5349">
        <w:rPr>
          <w:sz w:val="24"/>
        </w:rPr>
        <w:t>BH</w:t>
      </w:r>
      <w:r w:rsidR="00437B1E" w:rsidRPr="002C5349">
        <w:rPr>
          <w:rFonts w:hint="eastAsia"/>
          <w:sz w:val="24"/>
        </w:rPr>
        <w:t>系统近线媒资的安装步骤安装在</w:t>
      </w:r>
      <w:r w:rsidR="00437B1E" w:rsidRPr="002C5349">
        <w:rPr>
          <w:rFonts w:hint="eastAsia"/>
          <w:sz w:val="24"/>
        </w:rPr>
        <w:t>M</w:t>
      </w:r>
      <w:r w:rsidR="00437B1E" w:rsidRPr="002C5349">
        <w:rPr>
          <w:sz w:val="24"/>
        </w:rPr>
        <w:t>BH</w:t>
      </w:r>
      <w:r w:rsidR="00437B1E" w:rsidRPr="002C5349">
        <w:rPr>
          <w:rFonts w:hint="eastAsia"/>
          <w:sz w:val="24"/>
        </w:rPr>
        <w:t>系统中，作为</w:t>
      </w:r>
      <w:r w:rsidR="00437B1E" w:rsidRPr="002C5349">
        <w:rPr>
          <w:rFonts w:hint="eastAsia"/>
          <w:sz w:val="24"/>
        </w:rPr>
        <w:t>M</w:t>
      </w:r>
      <w:r w:rsidR="00437B1E" w:rsidRPr="002C5349">
        <w:rPr>
          <w:sz w:val="24"/>
        </w:rPr>
        <w:t>BH</w:t>
      </w:r>
      <w:r w:rsidR="00437B1E" w:rsidRPr="002C5349">
        <w:rPr>
          <w:rFonts w:hint="eastAsia"/>
          <w:sz w:val="24"/>
        </w:rPr>
        <w:t>系统的近线媒资存储</w:t>
      </w:r>
    </w:p>
    <w:p w14:paraId="2B00FEF8" w14:textId="77777777" w:rsidR="00872F75" w:rsidRPr="003D6B13" w:rsidRDefault="00872F75" w:rsidP="00872F75">
      <w:pPr>
        <w:pStyle w:val="SPEC"/>
        <w:numPr>
          <w:ilvl w:val="0"/>
          <w:numId w:val="1"/>
        </w:numPr>
        <w:spacing w:beforeLines="50" w:before="163" w:line="360" w:lineRule="auto"/>
        <w:ind w:left="357" w:hanging="357"/>
        <w:rPr>
          <w:b/>
          <w:sz w:val="24"/>
        </w:rPr>
      </w:pPr>
      <w:r w:rsidRPr="003D6B13">
        <w:rPr>
          <w:rFonts w:hint="eastAsia"/>
          <w:b/>
          <w:sz w:val="24"/>
        </w:rPr>
        <w:t>G</w:t>
      </w:r>
      <w:r w:rsidRPr="003D6B13">
        <w:rPr>
          <w:b/>
          <w:sz w:val="24"/>
        </w:rPr>
        <w:t>UI:</w:t>
      </w:r>
    </w:p>
    <w:p w14:paraId="176D2CDC" w14:textId="37D95AD9" w:rsidR="00872F75" w:rsidRDefault="00134CE2" w:rsidP="00872F75">
      <w:pPr>
        <w:pStyle w:val="SPEC"/>
        <w:ind w:firstLineChars="200" w:firstLine="440"/>
      </w:pPr>
      <w:r>
        <w:rPr>
          <w:noProof/>
        </w:rPr>
        <w:drawing>
          <wp:inline distT="0" distB="0" distL="0" distR="0" wp14:anchorId="287F14B8" wp14:editId="41338D0C">
            <wp:extent cx="5274310" cy="1916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14:paraId="7C91FCF7" w14:textId="77777777" w:rsidR="00872F75" w:rsidRPr="00D122DC" w:rsidRDefault="00872F75" w:rsidP="00872F75">
      <w:pPr>
        <w:pStyle w:val="SPEC"/>
        <w:numPr>
          <w:ilvl w:val="0"/>
          <w:numId w:val="1"/>
        </w:numPr>
        <w:spacing w:beforeLines="50" w:before="163" w:line="360" w:lineRule="auto"/>
        <w:ind w:left="357" w:hanging="357"/>
        <w:rPr>
          <w:sz w:val="24"/>
        </w:rPr>
      </w:pPr>
      <w:r w:rsidRPr="003D6B13">
        <w:rPr>
          <w:rFonts w:hint="eastAsia"/>
          <w:b/>
          <w:sz w:val="24"/>
        </w:rPr>
        <w:t>D</w:t>
      </w:r>
      <w:r w:rsidRPr="003D6B13">
        <w:rPr>
          <w:b/>
          <w:sz w:val="24"/>
        </w:rPr>
        <w:t>escription:</w:t>
      </w:r>
    </w:p>
    <w:p w14:paraId="64AA5DE0" w14:textId="584038C0" w:rsidR="00872F75" w:rsidRDefault="00F0763A" w:rsidP="006723ED">
      <w:pPr>
        <w:pStyle w:val="SPEC"/>
        <w:numPr>
          <w:ilvl w:val="0"/>
          <w:numId w:val="26"/>
        </w:numPr>
        <w:spacing w:line="360" w:lineRule="auto"/>
      </w:pPr>
      <w:r>
        <w:rPr>
          <w:rFonts w:hint="eastAsia"/>
          <w:sz w:val="24"/>
        </w:rPr>
        <w:t>环境部署</w:t>
      </w:r>
      <w:r w:rsidR="006723ED" w:rsidRPr="000B622C">
        <w:rPr>
          <w:rFonts w:hint="eastAsia"/>
          <w:sz w:val="24"/>
        </w:rPr>
        <w:t>：</w:t>
      </w:r>
    </w:p>
    <w:p w14:paraId="72D5DB29" w14:textId="5BDC4F71" w:rsidR="000B622C" w:rsidRDefault="00F0763A" w:rsidP="000B622C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迁移工具</w:t>
      </w:r>
      <w:r w:rsidR="00D23564">
        <w:rPr>
          <w:rFonts w:hint="eastAsia"/>
          <w:sz w:val="24"/>
        </w:rPr>
        <w:t>能</w:t>
      </w:r>
      <w:r>
        <w:rPr>
          <w:rFonts w:hint="eastAsia"/>
          <w:sz w:val="24"/>
        </w:rPr>
        <w:t>访问</w:t>
      </w:r>
      <w:r>
        <w:rPr>
          <w:rFonts w:hint="eastAsia"/>
          <w:sz w:val="24"/>
        </w:rPr>
        <w:t>Sonaps</w:t>
      </w:r>
      <w:r>
        <w:rPr>
          <w:rFonts w:hint="eastAsia"/>
          <w:sz w:val="24"/>
        </w:rPr>
        <w:t>系统的</w:t>
      </w:r>
      <w:r>
        <w:rPr>
          <w:rFonts w:hint="eastAsia"/>
          <w:sz w:val="24"/>
        </w:rPr>
        <w:t>A</w:t>
      </w:r>
      <w:r>
        <w:rPr>
          <w:sz w:val="24"/>
        </w:rPr>
        <w:t>rchive Server</w:t>
      </w:r>
    </w:p>
    <w:p w14:paraId="2D0593B5" w14:textId="04549FC0" w:rsidR="00F0763A" w:rsidRDefault="00F0763A" w:rsidP="000B622C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del w:id="22" w:author="ping" w:date="2018-01-19T17:11:00Z">
        <w:r w:rsidDel="006F4A47">
          <w:rPr>
            <w:rFonts w:hint="eastAsia"/>
            <w:sz w:val="24"/>
          </w:rPr>
          <w:delText>迁移工具能</w:delText>
        </w:r>
        <w:r w:rsidR="00D23564" w:rsidDel="006F4A47">
          <w:rPr>
            <w:rFonts w:hint="eastAsia"/>
            <w:sz w:val="24"/>
          </w:rPr>
          <w:delText>访问</w:delText>
        </w:r>
        <w:r w:rsidR="00D23564" w:rsidDel="006F4A47">
          <w:rPr>
            <w:rFonts w:hint="eastAsia"/>
            <w:sz w:val="24"/>
          </w:rPr>
          <w:delText>S</w:delText>
        </w:r>
        <w:r w:rsidR="00D23564" w:rsidDel="006F4A47">
          <w:rPr>
            <w:sz w:val="24"/>
          </w:rPr>
          <w:delText>onaps</w:delText>
        </w:r>
        <w:r w:rsidR="00D23564" w:rsidDel="006F4A47">
          <w:rPr>
            <w:rFonts w:hint="eastAsia"/>
            <w:sz w:val="24"/>
          </w:rPr>
          <w:delText>系统的媒资</w:delText>
        </w:r>
        <w:r w:rsidR="00D23564" w:rsidDel="006F4A47">
          <w:rPr>
            <w:rFonts w:hint="eastAsia"/>
            <w:sz w:val="24"/>
          </w:rPr>
          <w:delText>C</w:delText>
        </w:r>
        <w:r w:rsidR="00D23564" w:rsidDel="006F4A47">
          <w:rPr>
            <w:sz w:val="24"/>
          </w:rPr>
          <w:delText>ache</w:delText>
        </w:r>
        <w:r w:rsidR="00D23564" w:rsidDel="006F4A47">
          <w:rPr>
            <w:rFonts w:hint="eastAsia"/>
            <w:sz w:val="24"/>
          </w:rPr>
          <w:delText>，即</w:delText>
        </w:r>
        <w:r w:rsidR="00D23564" w:rsidDel="006F4A47">
          <w:rPr>
            <w:rFonts w:hint="eastAsia"/>
            <w:sz w:val="24"/>
          </w:rPr>
          <w:delText>S</w:delText>
        </w:r>
        <w:r w:rsidR="00D23564" w:rsidDel="006F4A47">
          <w:rPr>
            <w:sz w:val="24"/>
          </w:rPr>
          <w:delText>onaps</w:delText>
        </w:r>
        <w:r w:rsidR="00D23564" w:rsidDel="006F4A47">
          <w:rPr>
            <w:rFonts w:hint="eastAsia"/>
            <w:sz w:val="24"/>
          </w:rPr>
          <w:delText>系统媒资素材的低质量缓存</w:delText>
        </w:r>
      </w:del>
    </w:p>
    <w:p w14:paraId="1608EC33" w14:textId="027A4BEE" w:rsidR="00695BC6" w:rsidRDefault="00695BC6" w:rsidP="000B622C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迁移工具能访问</w:t>
      </w:r>
      <w:r>
        <w:rPr>
          <w:rFonts w:hint="eastAsia"/>
          <w:sz w:val="24"/>
        </w:rPr>
        <w:t>M</w:t>
      </w:r>
      <w:r>
        <w:rPr>
          <w:sz w:val="24"/>
        </w:rPr>
        <w:t>BH</w:t>
      </w:r>
      <w:r>
        <w:rPr>
          <w:rFonts w:hint="eastAsia"/>
          <w:sz w:val="24"/>
        </w:rPr>
        <w:t>系统的</w:t>
      </w:r>
      <w:r>
        <w:rPr>
          <w:rFonts w:hint="eastAsia"/>
          <w:sz w:val="24"/>
        </w:rPr>
        <w:t>H</w:t>
      </w:r>
      <w:r>
        <w:rPr>
          <w:sz w:val="24"/>
        </w:rPr>
        <w:t>ive Node</w:t>
      </w:r>
    </w:p>
    <w:p w14:paraId="28BF9B71" w14:textId="7AB48F73" w:rsidR="00695BC6" w:rsidDel="00B452A3" w:rsidRDefault="00695BC6" w:rsidP="000B622C">
      <w:pPr>
        <w:pStyle w:val="SPEC"/>
        <w:numPr>
          <w:ilvl w:val="0"/>
          <w:numId w:val="19"/>
        </w:numPr>
        <w:spacing w:line="360" w:lineRule="auto"/>
        <w:rPr>
          <w:del w:id="23" w:author="ping" w:date="2018-01-19T17:12:00Z"/>
          <w:sz w:val="24"/>
        </w:rPr>
      </w:pPr>
      <w:del w:id="24" w:author="ping" w:date="2018-01-19T17:12:00Z">
        <w:r w:rsidDel="00B452A3">
          <w:rPr>
            <w:rFonts w:hint="eastAsia"/>
            <w:sz w:val="24"/>
          </w:rPr>
          <w:lastRenderedPageBreak/>
          <w:delText>迁移工具能</w:delText>
        </w:r>
        <w:r w:rsidR="004E6C64" w:rsidDel="00B452A3">
          <w:rPr>
            <w:rFonts w:hint="eastAsia"/>
            <w:sz w:val="24"/>
          </w:rPr>
          <w:delText>访问</w:delText>
        </w:r>
        <w:r w:rsidDel="00B452A3">
          <w:rPr>
            <w:rFonts w:hint="eastAsia"/>
            <w:sz w:val="24"/>
          </w:rPr>
          <w:delText>M</w:delText>
        </w:r>
        <w:r w:rsidDel="00B452A3">
          <w:rPr>
            <w:sz w:val="24"/>
          </w:rPr>
          <w:delText>BH</w:delText>
        </w:r>
        <w:r w:rsidDel="00B452A3">
          <w:rPr>
            <w:rFonts w:hint="eastAsia"/>
            <w:sz w:val="24"/>
          </w:rPr>
          <w:delText>系统的在线存储</w:delText>
        </w:r>
      </w:del>
    </w:p>
    <w:p w14:paraId="5814EC0D" w14:textId="73F73B20" w:rsidR="00695BC6" w:rsidRDefault="00695BC6" w:rsidP="000B622C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BH</w:t>
      </w:r>
      <w:r>
        <w:rPr>
          <w:rFonts w:hint="eastAsia"/>
          <w:sz w:val="24"/>
        </w:rPr>
        <w:t>系统的</w:t>
      </w:r>
      <w:r>
        <w:rPr>
          <w:rFonts w:hint="eastAsia"/>
          <w:sz w:val="24"/>
        </w:rPr>
        <w:t>M</w:t>
      </w:r>
      <w:r>
        <w:rPr>
          <w:sz w:val="24"/>
        </w:rPr>
        <w:t>PC</w:t>
      </w:r>
      <w:r>
        <w:rPr>
          <w:rFonts w:hint="eastAsia"/>
          <w:sz w:val="24"/>
        </w:rPr>
        <w:t>服务能访问</w:t>
      </w:r>
      <w:r>
        <w:rPr>
          <w:rFonts w:hint="eastAsia"/>
          <w:sz w:val="24"/>
        </w:rPr>
        <w:t>S</w:t>
      </w:r>
      <w:r>
        <w:rPr>
          <w:sz w:val="24"/>
        </w:rPr>
        <w:t>onaps</w:t>
      </w:r>
      <w:r>
        <w:rPr>
          <w:rFonts w:hint="eastAsia"/>
          <w:sz w:val="24"/>
        </w:rPr>
        <w:t>系统的</w:t>
      </w:r>
      <w:r>
        <w:rPr>
          <w:rFonts w:hint="eastAsia"/>
          <w:sz w:val="24"/>
        </w:rPr>
        <w:t>H</w:t>
      </w:r>
      <w:r>
        <w:rPr>
          <w:sz w:val="24"/>
        </w:rPr>
        <w:t>DD</w:t>
      </w:r>
      <w:r>
        <w:rPr>
          <w:rFonts w:hint="eastAsia"/>
          <w:sz w:val="24"/>
        </w:rPr>
        <w:t>近线存储</w:t>
      </w:r>
    </w:p>
    <w:p w14:paraId="42C1BD6F" w14:textId="5E93E201" w:rsidR="00AE50A8" w:rsidRPr="00AE50A8" w:rsidRDefault="00AE50A8" w:rsidP="00E56000">
      <w:pPr>
        <w:pStyle w:val="SPEC"/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 w:rsidRPr="00AE50A8">
        <w:rPr>
          <w:rFonts w:hint="eastAsia"/>
          <w:sz w:val="24"/>
        </w:rPr>
        <w:t>为避免迁移工具修改现场</w:t>
      </w:r>
      <w:r>
        <w:rPr>
          <w:rFonts w:hint="eastAsia"/>
          <w:sz w:val="24"/>
        </w:rPr>
        <w:t>已有</w:t>
      </w:r>
      <w:r w:rsidRPr="00AE50A8">
        <w:rPr>
          <w:rFonts w:hint="eastAsia"/>
          <w:sz w:val="24"/>
        </w:rPr>
        <w:t>数据库</w:t>
      </w:r>
      <w:r w:rsidR="00932303">
        <w:rPr>
          <w:rFonts w:hint="eastAsia"/>
          <w:sz w:val="24"/>
        </w:rPr>
        <w:t>：</w:t>
      </w:r>
    </w:p>
    <w:p w14:paraId="1D8D1C2D" w14:textId="3255CB3C" w:rsidR="00AE50A8" w:rsidRPr="00AE50A8" w:rsidRDefault="00AE50A8" w:rsidP="00932303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 w:rsidRPr="00AE50A8">
        <w:rPr>
          <w:rFonts w:hint="eastAsia"/>
          <w:sz w:val="24"/>
        </w:rPr>
        <w:t>迁移工具执行前，</w:t>
      </w:r>
      <w:r w:rsidR="00932303" w:rsidRPr="00932303">
        <w:rPr>
          <w:rFonts w:hint="eastAsia"/>
          <w:sz w:val="24"/>
        </w:rPr>
        <w:t>手动将</w:t>
      </w:r>
      <w:r w:rsidR="00932303" w:rsidRPr="00932303">
        <w:rPr>
          <w:rFonts w:hint="eastAsia"/>
          <w:sz w:val="24"/>
        </w:rPr>
        <w:t>S</w:t>
      </w:r>
      <w:r w:rsidR="00932303" w:rsidRPr="00932303">
        <w:rPr>
          <w:sz w:val="24"/>
        </w:rPr>
        <w:t>onaps</w:t>
      </w:r>
      <w:r w:rsidR="00932303" w:rsidRPr="00932303">
        <w:rPr>
          <w:rFonts w:hint="eastAsia"/>
          <w:sz w:val="24"/>
        </w:rPr>
        <w:t>数据库媒资素材表单导出到迁移工具本地数据库中</w:t>
      </w:r>
      <w:r w:rsidRPr="00AE50A8">
        <w:rPr>
          <w:rFonts w:hint="eastAsia"/>
          <w:sz w:val="24"/>
        </w:rPr>
        <w:t>，迁移工具只会迁移手动导入到本地数据库中的媒资素材</w:t>
      </w:r>
    </w:p>
    <w:p w14:paraId="497E9D73" w14:textId="15DE23F8" w:rsidR="00AE50A8" w:rsidRPr="00AE50A8" w:rsidRDefault="00AE50A8" w:rsidP="00932303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 w:rsidRPr="00AE50A8">
        <w:rPr>
          <w:rFonts w:hint="eastAsia"/>
          <w:sz w:val="24"/>
        </w:rPr>
        <w:t>在迁移工具执行期间或执行之后，若</w:t>
      </w:r>
      <w:r w:rsidRPr="00AE50A8">
        <w:rPr>
          <w:rFonts w:hint="eastAsia"/>
          <w:sz w:val="24"/>
        </w:rPr>
        <w:t>sonaps</w:t>
      </w:r>
      <w:r w:rsidRPr="00AE50A8">
        <w:rPr>
          <w:rFonts w:hint="eastAsia"/>
          <w:sz w:val="24"/>
        </w:rPr>
        <w:t>中产生了新的媒资素材，要确保这些新媒资素材成功迁移到</w:t>
      </w:r>
      <w:r w:rsidRPr="00AE50A8">
        <w:rPr>
          <w:rFonts w:hint="eastAsia"/>
          <w:sz w:val="24"/>
        </w:rPr>
        <w:t>Hive</w:t>
      </w:r>
      <w:r w:rsidRPr="00AE50A8">
        <w:rPr>
          <w:rFonts w:hint="eastAsia"/>
          <w:sz w:val="24"/>
        </w:rPr>
        <w:t>中，需要将这些新产生的媒资素材</w:t>
      </w:r>
      <w:r w:rsidR="00932303">
        <w:rPr>
          <w:rFonts w:hint="eastAsia"/>
          <w:sz w:val="24"/>
        </w:rPr>
        <w:t>表单数据</w:t>
      </w:r>
      <w:r w:rsidRPr="00AE50A8">
        <w:rPr>
          <w:rFonts w:hint="eastAsia"/>
          <w:sz w:val="24"/>
        </w:rPr>
        <w:t>手动导出到迁移工具本地数据库表单中，启动迁移工具执行新媒资素材的迁移</w:t>
      </w:r>
    </w:p>
    <w:p w14:paraId="4D731C55" w14:textId="77777777" w:rsidR="009E6DFE" w:rsidRDefault="009E6DFE" w:rsidP="009E6DFE">
      <w:pPr>
        <w:pStyle w:val="SPEC"/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迁移原理：</w:t>
      </w:r>
    </w:p>
    <w:p w14:paraId="53110A74" w14:textId="4530D7FF" w:rsidR="00247CCD" w:rsidRDefault="00720893" w:rsidP="000B499B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迁移工具循环扫描</w:t>
      </w:r>
      <w:r>
        <w:rPr>
          <w:sz w:val="24"/>
        </w:rPr>
        <w:t>Sonaps</w:t>
      </w:r>
      <w:r>
        <w:rPr>
          <w:rFonts w:hint="eastAsia"/>
          <w:sz w:val="24"/>
        </w:rPr>
        <w:t>媒资素材，并按照</w:t>
      </w:r>
      <w:r>
        <w:rPr>
          <w:rFonts w:hint="eastAsia"/>
          <w:sz w:val="24"/>
        </w:rPr>
        <w:t>G</w:t>
      </w:r>
      <w:r>
        <w:rPr>
          <w:sz w:val="24"/>
        </w:rPr>
        <w:t>UI</w:t>
      </w:r>
      <w:r>
        <w:rPr>
          <w:rFonts w:hint="eastAsia"/>
          <w:sz w:val="24"/>
        </w:rPr>
        <w:t>中的步骤</w:t>
      </w:r>
      <w:r>
        <w:rPr>
          <w:rFonts w:ascii="幼圆" w:hint="eastAsia"/>
          <w:sz w:val="24"/>
        </w:rPr>
        <w:t>①</w:t>
      </w:r>
      <w:r>
        <w:rPr>
          <w:rFonts w:hint="eastAsia"/>
          <w:sz w:val="24"/>
        </w:rPr>
        <w:t>到步骤</w:t>
      </w:r>
      <w:r>
        <w:rPr>
          <w:rFonts w:ascii="幼圆" w:hint="eastAsia"/>
          <w:sz w:val="24"/>
        </w:rPr>
        <w:t>③</w:t>
      </w:r>
      <w:r>
        <w:rPr>
          <w:rFonts w:hint="eastAsia"/>
          <w:sz w:val="24"/>
        </w:rPr>
        <w:t>完成一个媒资素材低质量及元数据的迁移</w:t>
      </w:r>
      <w:r w:rsidR="00247CCD">
        <w:rPr>
          <w:rFonts w:hint="eastAsia"/>
          <w:sz w:val="24"/>
        </w:rPr>
        <w:t>。</w:t>
      </w:r>
    </w:p>
    <w:p w14:paraId="1E942833" w14:textId="5955FE7E" w:rsidR="00720893" w:rsidRDefault="00720893" w:rsidP="000B499B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迁移流程如下：</w:t>
      </w:r>
    </w:p>
    <w:p w14:paraId="191247A7" w14:textId="4969D754" w:rsidR="00720893" w:rsidRDefault="009F380E" w:rsidP="006426C1">
      <w:pPr>
        <w:pStyle w:val="SPEC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C768056" wp14:editId="2FF86FA4">
            <wp:extent cx="5274310" cy="2604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97D5" w14:textId="77777777" w:rsidR="009778E5" w:rsidRDefault="00944106" w:rsidP="00944106">
      <w:pPr>
        <w:pStyle w:val="SPEC"/>
        <w:numPr>
          <w:ilvl w:val="0"/>
          <w:numId w:val="19"/>
        </w:numPr>
        <w:spacing w:line="360" w:lineRule="auto"/>
        <w:rPr>
          <w:ins w:id="25" w:author="ping" w:date="2018-01-19T17:09:00Z"/>
          <w:sz w:val="24"/>
        </w:rPr>
      </w:pPr>
      <w:r>
        <w:rPr>
          <w:rFonts w:hint="eastAsia"/>
          <w:sz w:val="24"/>
        </w:rPr>
        <w:t>迁移工具</w:t>
      </w:r>
      <w:del w:id="26" w:author="ping" w:date="2018-01-19T17:07:00Z">
        <w:r w:rsidDel="00FC0ACC">
          <w:rPr>
            <w:rFonts w:hint="eastAsia"/>
            <w:sz w:val="24"/>
          </w:rPr>
          <w:delText>只</w:delText>
        </w:r>
      </w:del>
      <w:ins w:id="27" w:author="ping" w:date="2018-01-19T17:07:00Z">
        <w:r w:rsidR="00FC0ACC">
          <w:rPr>
            <w:rFonts w:hint="eastAsia"/>
            <w:sz w:val="24"/>
          </w:rPr>
          <w:t>既不</w:t>
        </w:r>
      </w:ins>
      <w:r>
        <w:rPr>
          <w:rFonts w:hint="eastAsia"/>
          <w:sz w:val="24"/>
        </w:rPr>
        <w:t>会搬移素材</w:t>
      </w:r>
      <w:ins w:id="28" w:author="ping" w:date="2018-01-19T17:07:00Z">
        <w:r w:rsidR="009778E5">
          <w:rPr>
            <w:rFonts w:hint="eastAsia"/>
            <w:sz w:val="24"/>
          </w:rPr>
          <w:t>的高质量也不会搬移素材的</w:t>
        </w:r>
      </w:ins>
      <w:r>
        <w:rPr>
          <w:rFonts w:hint="eastAsia"/>
          <w:sz w:val="24"/>
        </w:rPr>
        <w:t>低质量物理文件，</w:t>
      </w:r>
      <w:ins w:id="29" w:author="ping" w:date="2018-01-19T17:07:00Z">
        <w:r w:rsidR="009778E5">
          <w:rPr>
            <w:rFonts w:hint="eastAsia"/>
            <w:sz w:val="24"/>
          </w:rPr>
          <w:t>素材的高质量物理文件直接存放在“</w:t>
        </w:r>
      </w:ins>
      <w:ins w:id="30" w:author="ping" w:date="2018-01-19T17:08:00Z">
        <w:r w:rsidR="009778E5">
          <w:rPr>
            <w:rFonts w:hint="eastAsia"/>
            <w:sz w:val="24"/>
          </w:rPr>
          <w:t>Ar</w:t>
        </w:r>
        <w:r w:rsidR="009778E5">
          <w:rPr>
            <w:sz w:val="24"/>
          </w:rPr>
          <w:t>chive RAID Storage</w:t>
        </w:r>
      </w:ins>
      <w:ins w:id="31" w:author="ping" w:date="2018-01-19T17:07:00Z">
        <w:r w:rsidR="009778E5">
          <w:rPr>
            <w:rFonts w:hint="eastAsia"/>
            <w:sz w:val="24"/>
          </w:rPr>
          <w:t>”</w:t>
        </w:r>
      </w:ins>
      <w:ins w:id="32" w:author="ping" w:date="2018-01-19T17:08:00Z">
        <w:r w:rsidR="009778E5">
          <w:rPr>
            <w:rFonts w:hint="eastAsia"/>
            <w:sz w:val="24"/>
          </w:rPr>
          <w:t>中，而素材的低质量是在</w:t>
        </w:r>
        <w:r w:rsidR="009778E5">
          <w:rPr>
            <w:sz w:val="24"/>
          </w:rPr>
          <w:t>MBH</w:t>
        </w:r>
        <w:r w:rsidR="009778E5">
          <w:rPr>
            <w:rFonts w:hint="eastAsia"/>
            <w:sz w:val="24"/>
          </w:rPr>
          <w:t>系统中由</w:t>
        </w:r>
        <w:r w:rsidR="009778E5">
          <w:rPr>
            <w:rFonts w:hint="eastAsia"/>
            <w:sz w:val="24"/>
          </w:rPr>
          <w:t>M</w:t>
        </w:r>
        <w:r w:rsidR="009778E5">
          <w:rPr>
            <w:sz w:val="24"/>
          </w:rPr>
          <w:t>PC</w:t>
        </w:r>
        <w:r w:rsidR="009778E5">
          <w:rPr>
            <w:rFonts w:hint="eastAsia"/>
            <w:sz w:val="24"/>
          </w:rPr>
          <w:t>直接访问“</w:t>
        </w:r>
        <w:r w:rsidR="009778E5">
          <w:rPr>
            <w:sz w:val="24"/>
          </w:rPr>
          <w:t>Archive RADI Storage</w:t>
        </w:r>
        <w:r w:rsidR="009778E5">
          <w:rPr>
            <w:rFonts w:hint="eastAsia"/>
            <w:sz w:val="24"/>
          </w:rPr>
          <w:t>”近线</w:t>
        </w:r>
      </w:ins>
      <w:ins w:id="33" w:author="ping" w:date="2018-01-19T17:09:00Z">
        <w:r w:rsidR="009778E5">
          <w:rPr>
            <w:rFonts w:hint="eastAsia"/>
            <w:sz w:val="24"/>
          </w:rPr>
          <w:t>存储转码得到。</w:t>
        </w:r>
      </w:ins>
    </w:p>
    <w:p w14:paraId="733DB29D" w14:textId="3A81B7E6" w:rsidR="00720893" w:rsidRDefault="00944106" w:rsidP="00944106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del w:id="34" w:author="ping" w:date="2018-01-19T17:09:00Z">
        <w:r w:rsidDel="009778E5">
          <w:rPr>
            <w:rFonts w:hint="eastAsia"/>
            <w:sz w:val="24"/>
          </w:rPr>
          <w:lastRenderedPageBreak/>
          <w:delText>而</w:delText>
        </w:r>
      </w:del>
      <w:r>
        <w:rPr>
          <w:rFonts w:hint="eastAsia"/>
          <w:sz w:val="24"/>
        </w:rPr>
        <w:t>素材的关键帧文件和</w:t>
      </w:r>
      <w:r>
        <w:rPr>
          <w:rFonts w:hint="eastAsia"/>
          <w:sz w:val="24"/>
        </w:rPr>
        <w:t>m</w:t>
      </w:r>
      <w:r>
        <w:rPr>
          <w:sz w:val="24"/>
        </w:rPr>
        <w:t>ark</w:t>
      </w:r>
      <w:r>
        <w:rPr>
          <w:rFonts w:hint="eastAsia"/>
          <w:sz w:val="24"/>
        </w:rPr>
        <w:t>点图标文件是在</w:t>
      </w:r>
      <w:r>
        <w:rPr>
          <w:rFonts w:hint="eastAsia"/>
          <w:sz w:val="24"/>
        </w:rPr>
        <w:t>M</w:t>
      </w:r>
      <w:r>
        <w:rPr>
          <w:sz w:val="24"/>
        </w:rPr>
        <w:t>BH</w:t>
      </w:r>
      <w:r>
        <w:rPr>
          <w:rFonts w:hint="eastAsia"/>
          <w:sz w:val="24"/>
        </w:rPr>
        <w:t>入库离线素材时由</w:t>
      </w:r>
      <w:r>
        <w:rPr>
          <w:rFonts w:hint="eastAsia"/>
          <w:sz w:val="24"/>
        </w:rPr>
        <w:t>M</w:t>
      </w:r>
      <w:r>
        <w:rPr>
          <w:sz w:val="24"/>
        </w:rPr>
        <w:t>BH</w:t>
      </w:r>
      <w:r>
        <w:rPr>
          <w:rFonts w:hint="eastAsia"/>
          <w:sz w:val="24"/>
        </w:rPr>
        <w:t>系统产生。</w:t>
      </w:r>
    </w:p>
    <w:p w14:paraId="17A3BCBD" w14:textId="77777777" w:rsidR="00C16237" w:rsidRDefault="00F155E9" w:rsidP="003F508F">
      <w:pPr>
        <w:pStyle w:val="SPEC"/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迁移完成后</w:t>
      </w:r>
      <w:r w:rsidR="00C16237">
        <w:rPr>
          <w:rFonts w:hint="eastAsia"/>
          <w:sz w:val="24"/>
        </w:rPr>
        <w:t>：</w:t>
      </w:r>
    </w:p>
    <w:p w14:paraId="77740F7A" w14:textId="0943360A" w:rsidR="00F155E9" w:rsidRDefault="00C16237" w:rsidP="00B35115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sz w:val="24"/>
        </w:rPr>
        <w:t xml:space="preserve"> </w:t>
      </w:r>
      <w:r w:rsidR="00F155E9">
        <w:rPr>
          <w:rFonts w:hint="eastAsia"/>
          <w:sz w:val="24"/>
        </w:rPr>
        <w:t>所有迁移到</w:t>
      </w:r>
      <w:r w:rsidR="00F155E9">
        <w:rPr>
          <w:rFonts w:hint="eastAsia"/>
          <w:sz w:val="24"/>
        </w:rPr>
        <w:t>M</w:t>
      </w:r>
      <w:r w:rsidR="00F155E9">
        <w:rPr>
          <w:sz w:val="24"/>
        </w:rPr>
        <w:t>BH</w:t>
      </w:r>
      <w:r w:rsidR="00F155E9">
        <w:rPr>
          <w:rFonts w:hint="eastAsia"/>
          <w:sz w:val="24"/>
        </w:rPr>
        <w:t>系统中的</w:t>
      </w:r>
      <w:r w:rsidR="00F155E9">
        <w:rPr>
          <w:rFonts w:hint="eastAsia"/>
          <w:sz w:val="24"/>
        </w:rPr>
        <w:t>S</w:t>
      </w:r>
      <w:r w:rsidR="00F155E9">
        <w:rPr>
          <w:sz w:val="24"/>
        </w:rPr>
        <w:t>onaps</w:t>
      </w:r>
      <w:r w:rsidR="00F155E9">
        <w:rPr>
          <w:rFonts w:hint="eastAsia"/>
          <w:sz w:val="24"/>
        </w:rPr>
        <w:t>媒资素材均属于同一个创建者，此创建者是迁移工具中配置的</w:t>
      </w:r>
      <w:r w:rsidR="00F155E9">
        <w:rPr>
          <w:rFonts w:hint="eastAsia"/>
          <w:sz w:val="24"/>
        </w:rPr>
        <w:t>C</w:t>
      </w:r>
      <w:r w:rsidR="00F155E9">
        <w:rPr>
          <w:sz w:val="24"/>
        </w:rPr>
        <w:t>reator</w:t>
      </w:r>
      <w:r w:rsidR="00F155E9">
        <w:rPr>
          <w:rFonts w:hint="eastAsia"/>
          <w:sz w:val="24"/>
        </w:rPr>
        <w:t>。</w:t>
      </w:r>
    </w:p>
    <w:p w14:paraId="727CCAF6" w14:textId="744A83C5" w:rsidR="00B35115" w:rsidRDefault="00B35115" w:rsidP="00B35115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BH</w:t>
      </w:r>
      <w:r>
        <w:rPr>
          <w:rFonts w:hint="eastAsia"/>
          <w:sz w:val="24"/>
        </w:rPr>
        <w:t>系统“</w:t>
      </w:r>
      <w:r>
        <w:rPr>
          <w:sz w:val="24"/>
        </w:rPr>
        <w:t>P</w:t>
      </w:r>
      <w:r>
        <w:rPr>
          <w:rFonts w:hint="eastAsia"/>
          <w:sz w:val="24"/>
        </w:rPr>
        <w:t>ub</w:t>
      </w:r>
      <w:r>
        <w:rPr>
          <w:sz w:val="24"/>
        </w:rPr>
        <w:t>lic Material</w:t>
      </w:r>
      <w:r>
        <w:rPr>
          <w:rFonts w:hint="eastAsia"/>
          <w:sz w:val="24"/>
        </w:rPr>
        <w:t>”节点下产生一个“</w:t>
      </w:r>
      <w:r>
        <w:rPr>
          <w:rFonts w:hint="eastAsia"/>
          <w:sz w:val="24"/>
        </w:rPr>
        <w:t>Archived</w:t>
      </w:r>
      <w:r>
        <w:rPr>
          <w:rFonts w:hint="eastAsia"/>
          <w:sz w:val="24"/>
        </w:rPr>
        <w:t>”</w:t>
      </w:r>
      <w:r w:rsidR="00366C4F">
        <w:rPr>
          <w:rFonts w:hint="eastAsia"/>
          <w:sz w:val="24"/>
        </w:rPr>
        <w:t>（可配置）</w:t>
      </w:r>
      <w:r>
        <w:rPr>
          <w:rFonts w:hint="eastAsia"/>
          <w:sz w:val="24"/>
        </w:rPr>
        <w:t>文件夹，所有迁移</w:t>
      </w:r>
      <w:r w:rsidR="008A76DF">
        <w:rPr>
          <w:rFonts w:hint="eastAsia"/>
          <w:sz w:val="24"/>
        </w:rPr>
        <w:t>完成</w:t>
      </w:r>
      <w:r>
        <w:rPr>
          <w:rFonts w:hint="eastAsia"/>
          <w:sz w:val="24"/>
        </w:rPr>
        <w:t>的素材均按照</w:t>
      </w:r>
      <w:r w:rsidR="008A76DF">
        <w:rPr>
          <w:rFonts w:hint="eastAsia"/>
          <w:sz w:val="24"/>
        </w:rPr>
        <w:t>S</w:t>
      </w:r>
      <w:r w:rsidR="008A76DF">
        <w:rPr>
          <w:sz w:val="24"/>
        </w:rPr>
        <w:t>onaps</w:t>
      </w:r>
      <w:r w:rsidR="008A76DF">
        <w:rPr>
          <w:rFonts w:hint="eastAsia"/>
          <w:sz w:val="24"/>
        </w:rPr>
        <w:t>中</w:t>
      </w:r>
      <w:r w:rsidR="008A76DF">
        <w:rPr>
          <w:rFonts w:hint="eastAsia"/>
          <w:sz w:val="24"/>
        </w:rPr>
        <w:t>A</w:t>
      </w:r>
      <w:r w:rsidR="008A76DF">
        <w:rPr>
          <w:sz w:val="24"/>
        </w:rPr>
        <w:t>rchive</w:t>
      </w:r>
      <w:r w:rsidR="008A76DF">
        <w:rPr>
          <w:rFonts w:hint="eastAsia"/>
          <w:sz w:val="24"/>
        </w:rPr>
        <w:t>节点下的</w:t>
      </w:r>
      <w:r w:rsidR="008A76DF">
        <w:rPr>
          <w:rFonts w:hint="eastAsia"/>
          <w:sz w:val="24"/>
        </w:rPr>
        <w:t>F</w:t>
      </w:r>
      <w:r w:rsidR="008A76DF">
        <w:rPr>
          <w:sz w:val="24"/>
        </w:rPr>
        <w:t>older</w:t>
      </w:r>
      <w:r w:rsidR="008A76DF">
        <w:rPr>
          <w:rFonts w:hint="eastAsia"/>
          <w:sz w:val="24"/>
        </w:rPr>
        <w:t>结构存放在一级目录“</w:t>
      </w:r>
      <w:r w:rsidR="008A76DF">
        <w:rPr>
          <w:rFonts w:hint="eastAsia"/>
          <w:sz w:val="24"/>
        </w:rPr>
        <w:t>Archived</w:t>
      </w:r>
      <w:r w:rsidR="008A76DF">
        <w:rPr>
          <w:rFonts w:hint="eastAsia"/>
          <w:sz w:val="24"/>
        </w:rPr>
        <w:t>”下。</w:t>
      </w:r>
    </w:p>
    <w:p w14:paraId="6AB454ED" w14:textId="4ED1187F" w:rsidR="0066015F" w:rsidRDefault="00A251F5" w:rsidP="000B622C">
      <w:pPr>
        <w:pStyle w:val="SPEC10"/>
        <w:rPr>
          <w:lang w:eastAsia="zh-CN"/>
        </w:rPr>
      </w:pPr>
      <w:bookmarkStart w:id="35" w:name="_Toc503285343"/>
      <w:r>
        <w:rPr>
          <w:lang w:eastAsia="zh-CN"/>
        </w:rPr>
        <w:t>FID-002:</w:t>
      </w:r>
      <w:r w:rsidR="00D23564">
        <w:rPr>
          <w:lang w:eastAsia="zh-CN"/>
        </w:rPr>
        <w:t xml:space="preserve"> </w:t>
      </w:r>
      <w:r w:rsidR="00D23564">
        <w:rPr>
          <w:rFonts w:hint="eastAsia"/>
          <w:lang w:eastAsia="zh-CN"/>
        </w:rPr>
        <w:t>迁移工具</w:t>
      </w:r>
      <w:bookmarkEnd w:id="35"/>
    </w:p>
    <w:p w14:paraId="0B70D17D" w14:textId="41863B4E" w:rsidR="004262E5" w:rsidRPr="004262E5" w:rsidRDefault="00021AD2" w:rsidP="00B9317E">
      <w:pPr>
        <w:pStyle w:val="SPEC"/>
        <w:numPr>
          <w:ilvl w:val="0"/>
          <w:numId w:val="1"/>
        </w:numPr>
        <w:spacing w:beforeLines="50" w:before="163" w:line="360" w:lineRule="auto"/>
        <w:ind w:left="357" w:hanging="357"/>
      </w:pPr>
      <w:r>
        <w:rPr>
          <w:b/>
          <w:sz w:val="24"/>
        </w:rPr>
        <w:t>O</w:t>
      </w:r>
      <w:r>
        <w:rPr>
          <w:rFonts w:hint="eastAsia"/>
          <w:b/>
          <w:sz w:val="24"/>
        </w:rPr>
        <w:t>pe</w:t>
      </w:r>
      <w:r>
        <w:rPr>
          <w:b/>
          <w:sz w:val="24"/>
        </w:rPr>
        <w:t>rate Step</w:t>
      </w:r>
      <w:r w:rsidR="004262E5">
        <w:t>:</w:t>
      </w:r>
    </w:p>
    <w:p w14:paraId="5219E649" w14:textId="24379664" w:rsidR="00D26814" w:rsidRDefault="00080512" w:rsidP="00E34B24">
      <w:pPr>
        <w:pStyle w:val="SPEC"/>
        <w:numPr>
          <w:ilvl w:val="0"/>
          <w:numId w:val="28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A</w:t>
      </w:r>
      <w:r>
        <w:rPr>
          <w:sz w:val="24"/>
        </w:rPr>
        <w:t>rchive Migration Tool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C</w:t>
      </w:r>
      <w:r>
        <w:rPr>
          <w:sz w:val="24"/>
        </w:rPr>
        <w:t>reator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</w:t>
      </w:r>
      <w:r>
        <w:rPr>
          <w:sz w:val="24"/>
        </w:rPr>
        <w:t>on</w:t>
      </w:r>
      <w:r>
        <w:rPr>
          <w:rFonts w:hint="eastAsia"/>
          <w:sz w:val="24"/>
        </w:rPr>
        <w:t>cu</w:t>
      </w:r>
      <w:r>
        <w:rPr>
          <w:sz w:val="24"/>
        </w:rPr>
        <w:t>rrency Number</w:t>
      </w:r>
    </w:p>
    <w:p w14:paraId="43490612" w14:textId="04FF5E06" w:rsidR="00CD272E" w:rsidRDefault="00080512" w:rsidP="00E34B24">
      <w:pPr>
        <w:pStyle w:val="SPEC"/>
        <w:numPr>
          <w:ilvl w:val="0"/>
          <w:numId w:val="28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运行</w:t>
      </w:r>
      <w:r>
        <w:rPr>
          <w:rFonts w:hint="eastAsia"/>
          <w:sz w:val="24"/>
        </w:rPr>
        <w:t>A</w:t>
      </w:r>
      <w:r>
        <w:rPr>
          <w:sz w:val="24"/>
        </w:rPr>
        <w:t>rchive Migration Tool</w:t>
      </w:r>
    </w:p>
    <w:p w14:paraId="00C4AB03" w14:textId="1C0690A5" w:rsidR="002F4D11" w:rsidRDefault="002F4D11" w:rsidP="00E34B24">
      <w:pPr>
        <w:pStyle w:val="SPEC"/>
        <w:numPr>
          <w:ilvl w:val="0"/>
          <w:numId w:val="28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S</w:t>
      </w:r>
      <w:r>
        <w:rPr>
          <w:sz w:val="24"/>
        </w:rPr>
        <w:t>tart</w:t>
      </w:r>
      <w:r>
        <w:rPr>
          <w:rFonts w:hint="eastAsia"/>
          <w:sz w:val="24"/>
        </w:rPr>
        <w:t>按钮启动迁移，在</w:t>
      </w:r>
      <w:r>
        <w:rPr>
          <w:sz w:val="24"/>
        </w:rPr>
        <w:t>Tasks</w:t>
      </w:r>
      <w:r>
        <w:rPr>
          <w:rFonts w:hint="eastAsia"/>
          <w:sz w:val="24"/>
        </w:rPr>
        <w:t>页面中可查看正在迁移的任务</w:t>
      </w:r>
    </w:p>
    <w:p w14:paraId="099D5BD7" w14:textId="123E73E6" w:rsidR="002F4D11" w:rsidRDefault="002F4D11" w:rsidP="00E34B24">
      <w:pPr>
        <w:pStyle w:val="SPEC"/>
        <w:numPr>
          <w:ilvl w:val="0"/>
          <w:numId w:val="28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点击</w:t>
      </w:r>
      <w:r w:rsidR="00080512">
        <w:rPr>
          <w:sz w:val="24"/>
        </w:rPr>
        <w:t>Stop</w:t>
      </w:r>
      <w:r>
        <w:rPr>
          <w:rFonts w:hint="eastAsia"/>
          <w:sz w:val="24"/>
        </w:rPr>
        <w:t>按钮</w:t>
      </w:r>
      <w:r w:rsidR="00080512">
        <w:rPr>
          <w:rFonts w:hint="eastAsia"/>
          <w:sz w:val="24"/>
        </w:rPr>
        <w:t>停止</w:t>
      </w:r>
      <w:r>
        <w:rPr>
          <w:rFonts w:hint="eastAsia"/>
          <w:sz w:val="24"/>
        </w:rPr>
        <w:t>迁移</w:t>
      </w:r>
    </w:p>
    <w:p w14:paraId="2BB8123F" w14:textId="6A339826" w:rsidR="002F4D11" w:rsidRDefault="002F4D11" w:rsidP="00E34B24">
      <w:pPr>
        <w:pStyle w:val="SPEC"/>
        <w:numPr>
          <w:ilvl w:val="0"/>
          <w:numId w:val="28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点击</w:t>
      </w:r>
      <w:r w:rsidR="00A47099">
        <w:rPr>
          <w:sz w:val="24"/>
        </w:rPr>
        <w:t>H</w:t>
      </w:r>
      <w:r w:rsidR="00A47099">
        <w:rPr>
          <w:rFonts w:hint="eastAsia"/>
          <w:sz w:val="24"/>
        </w:rPr>
        <w:t>is</w:t>
      </w:r>
      <w:r w:rsidR="00A47099">
        <w:rPr>
          <w:sz w:val="24"/>
        </w:rPr>
        <w:t>tory</w:t>
      </w:r>
      <w:r>
        <w:rPr>
          <w:rFonts w:hint="eastAsia"/>
          <w:sz w:val="24"/>
        </w:rPr>
        <w:t>页面可查看</w:t>
      </w:r>
      <w:r w:rsidR="00A47099">
        <w:rPr>
          <w:rFonts w:hint="eastAsia"/>
          <w:sz w:val="24"/>
        </w:rPr>
        <w:t>已结束迁移的任务，包括成功迁移和失败迁移</w:t>
      </w:r>
    </w:p>
    <w:p w14:paraId="5860E7FC" w14:textId="0E73BE21" w:rsidR="00A47099" w:rsidRDefault="00A47099" w:rsidP="00E34B24">
      <w:pPr>
        <w:pStyle w:val="SPEC"/>
        <w:numPr>
          <w:ilvl w:val="0"/>
          <w:numId w:val="28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点击</w:t>
      </w:r>
      <w:r w:rsidR="00BB1EE4">
        <w:rPr>
          <w:rFonts w:hint="eastAsia"/>
          <w:sz w:val="24"/>
        </w:rPr>
        <w:t>对话框右上角</w:t>
      </w:r>
      <w:r>
        <w:rPr>
          <w:rFonts w:hint="eastAsia"/>
          <w:sz w:val="24"/>
        </w:rPr>
        <w:t>C</w:t>
      </w:r>
      <w:r>
        <w:rPr>
          <w:sz w:val="24"/>
        </w:rPr>
        <w:t>lose</w:t>
      </w:r>
      <w:r>
        <w:rPr>
          <w:rFonts w:hint="eastAsia"/>
          <w:sz w:val="24"/>
        </w:rPr>
        <w:t>按钮结束迁移，并关闭窗口</w:t>
      </w:r>
    </w:p>
    <w:p w14:paraId="08C657C7" w14:textId="21F4A8D1" w:rsidR="003D6B13" w:rsidRDefault="003D6B13" w:rsidP="003D6B13">
      <w:pPr>
        <w:pStyle w:val="SPEC"/>
        <w:numPr>
          <w:ilvl w:val="0"/>
          <w:numId w:val="1"/>
        </w:numPr>
        <w:spacing w:beforeLines="50" w:before="163" w:line="360" w:lineRule="auto"/>
        <w:ind w:left="357" w:hanging="357"/>
        <w:rPr>
          <w:b/>
          <w:sz w:val="24"/>
        </w:rPr>
      </w:pPr>
      <w:r w:rsidRPr="003D6B13">
        <w:rPr>
          <w:rFonts w:hint="eastAsia"/>
          <w:b/>
          <w:sz w:val="24"/>
        </w:rPr>
        <w:t>G</w:t>
      </w:r>
      <w:r w:rsidRPr="003D6B13">
        <w:rPr>
          <w:b/>
          <w:sz w:val="24"/>
        </w:rPr>
        <w:t>UI:</w:t>
      </w:r>
    </w:p>
    <w:p w14:paraId="3C568D7C" w14:textId="3D59B335" w:rsidR="003D6B13" w:rsidRDefault="00793FE9" w:rsidP="003D6B13">
      <w:pPr>
        <w:pStyle w:val="SPEC"/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466F2CF3" wp14:editId="3AD94C87">
            <wp:extent cx="5267325" cy="2895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BD4D" w14:textId="05EF40C1" w:rsidR="003D6B13" w:rsidRPr="00D122DC" w:rsidRDefault="003D6B13" w:rsidP="003D6B13">
      <w:pPr>
        <w:pStyle w:val="SPEC"/>
        <w:numPr>
          <w:ilvl w:val="0"/>
          <w:numId w:val="1"/>
        </w:numPr>
        <w:spacing w:beforeLines="50" w:before="163" w:line="360" w:lineRule="auto"/>
        <w:ind w:left="357" w:hanging="357"/>
        <w:rPr>
          <w:sz w:val="24"/>
        </w:rPr>
      </w:pPr>
      <w:r w:rsidRPr="003D6B13">
        <w:rPr>
          <w:rFonts w:hint="eastAsia"/>
          <w:b/>
          <w:sz w:val="24"/>
        </w:rPr>
        <w:lastRenderedPageBreak/>
        <w:t>D</w:t>
      </w:r>
      <w:r w:rsidRPr="003D6B13">
        <w:rPr>
          <w:b/>
          <w:sz w:val="24"/>
        </w:rPr>
        <w:t>escription:</w:t>
      </w:r>
    </w:p>
    <w:p w14:paraId="5DB8F10C" w14:textId="6B030950" w:rsidR="00F06E10" w:rsidRDefault="00835EC9" w:rsidP="004B0F01">
      <w:pPr>
        <w:pStyle w:val="SPEC"/>
        <w:numPr>
          <w:ilvl w:val="0"/>
          <w:numId w:val="2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迁移工具支持：</w:t>
      </w:r>
    </w:p>
    <w:p w14:paraId="1F566F41" w14:textId="3A702C48" w:rsidR="00835EC9" w:rsidRDefault="00835EC9" w:rsidP="00835EC9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tart</w:t>
      </w:r>
      <w:r>
        <w:rPr>
          <w:rFonts w:hint="eastAsia"/>
          <w:sz w:val="24"/>
        </w:rPr>
        <w:t>启动迁移任务</w:t>
      </w:r>
    </w:p>
    <w:p w14:paraId="7C5FA503" w14:textId="7810835C" w:rsidR="00835EC9" w:rsidRDefault="00835EC9" w:rsidP="00835EC9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St</w:t>
      </w:r>
      <w:r>
        <w:rPr>
          <w:sz w:val="24"/>
        </w:rPr>
        <w:t>op</w:t>
      </w:r>
      <w:r>
        <w:rPr>
          <w:rFonts w:hint="eastAsia"/>
          <w:sz w:val="24"/>
        </w:rPr>
        <w:t>停止迁移任务</w:t>
      </w:r>
    </w:p>
    <w:p w14:paraId="2C8C639F" w14:textId="6E014C32" w:rsidR="009163BB" w:rsidRDefault="009163BB" w:rsidP="00835EC9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edo</w:t>
      </w:r>
      <w:r>
        <w:rPr>
          <w:rFonts w:hint="eastAsia"/>
          <w:sz w:val="24"/>
        </w:rPr>
        <w:t>重做迁移失败的任务</w:t>
      </w:r>
    </w:p>
    <w:p w14:paraId="6E89329A" w14:textId="3FD9BDE2" w:rsidR="00835EC9" w:rsidRDefault="00835EC9" w:rsidP="00835EC9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展示正在迁移的任务</w:t>
      </w:r>
    </w:p>
    <w:p w14:paraId="7DC7D039" w14:textId="513D4960" w:rsidR="00835EC9" w:rsidRDefault="00835EC9" w:rsidP="00835EC9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展示迁移结束的任务</w:t>
      </w:r>
    </w:p>
    <w:p w14:paraId="3734CA68" w14:textId="25E035B5" w:rsidR="00835EC9" w:rsidRDefault="00835EC9" w:rsidP="00835EC9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C</w:t>
      </w:r>
      <w:r>
        <w:rPr>
          <w:sz w:val="24"/>
        </w:rPr>
        <w:t>lip Name, Task Type, Status</w:t>
      </w:r>
      <w:r>
        <w:rPr>
          <w:rFonts w:hint="eastAsia"/>
          <w:sz w:val="24"/>
        </w:rPr>
        <w:t>搜索任务</w:t>
      </w:r>
    </w:p>
    <w:p w14:paraId="25791BF3" w14:textId="3BF15967" w:rsidR="00835EC9" w:rsidRDefault="00835EC9" w:rsidP="00835EC9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支持将当前选择</w:t>
      </w:r>
      <w:r>
        <w:rPr>
          <w:rFonts w:hint="eastAsia"/>
          <w:sz w:val="24"/>
        </w:rPr>
        <w:t>T</w:t>
      </w:r>
      <w:r>
        <w:rPr>
          <w:sz w:val="24"/>
        </w:rPr>
        <w:t>ab</w:t>
      </w:r>
      <w:r>
        <w:rPr>
          <w:rFonts w:hint="eastAsia"/>
          <w:sz w:val="24"/>
        </w:rPr>
        <w:t>页的任务导出成</w:t>
      </w:r>
      <w:r>
        <w:rPr>
          <w:rFonts w:hint="eastAsia"/>
          <w:sz w:val="24"/>
        </w:rPr>
        <w:t>x</w:t>
      </w:r>
      <w:r>
        <w:rPr>
          <w:sz w:val="24"/>
        </w:rPr>
        <w:t>ml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e</w:t>
      </w:r>
      <w:r>
        <w:rPr>
          <w:sz w:val="24"/>
        </w:rPr>
        <w:t>xcel</w:t>
      </w:r>
      <w:r>
        <w:rPr>
          <w:rFonts w:hint="eastAsia"/>
          <w:sz w:val="24"/>
        </w:rPr>
        <w:t>文件</w:t>
      </w:r>
    </w:p>
    <w:p w14:paraId="34FFAAB2" w14:textId="68984FDC" w:rsidR="00835EC9" w:rsidRDefault="007E260F" w:rsidP="00835EC9">
      <w:pPr>
        <w:pStyle w:val="SPEC"/>
        <w:numPr>
          <w:ilvl w:val="0"/>
          <w:numId w:val="2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asks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H</w:t>
      </w:r>
      <w:r>
        <w:rPr>
          <w:sz w:val="24"/>
        </w:rPr>
        <w:t>istory</w:t>
      </w:r>
      <w:r>
        <w:rPr>
          <w:rFonts w:hint="eastAsia"/>
          <w:sz w:val="24"/>
        </w:rPr>
        <w:t>任务列表</w:t>
      </w:r>
    </w:p>
    <w:p w14:paraId="363C9060" w14:textId="4A1250F0" w:rsidR="007E260F" w:rsidRDefault="006E5E45" w:rsidP="007E260F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lip Name</w:t>
      </w:r>
      <w:r w:rsidR="00BC5A17">
        <w:rPr>
          <w:rFonts w:hint="eastAsia"/>
          <w:sz w:val="24"/>
        </w:rPr>
        <w:t>：</w:t>
      </w:r>
      <w:r>
        <w:rPr>
          <w:rFonts w:hint="eastAsia"/>
          <w:sz w:val="24"/>
        </w:rPr>
        <w:t>媒资素材的素材名</w:t>
      </w:r>
      <w:r>
        <w:rPr>
          <w:sz w:val="24"/>
        </w:rPr>
        <w:t>Clip Title</w:t>
      </w:r>
    </w:p>
    <w:p w14:paraId="41409466" w14:textId="2174A8F5" w:rsidR="00BC5A17" w:rsidRDefault="00BC5A17" w:rsidP="007E260F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ath</w:t>
      </w:r>
      <w:r>
        <w:rPr>
          <w:rFonts w:hint="eastAsia"/>
          <w:sz w:val="24"/>
        </w:rPr>
        <w:t>：</w:t>
      </w:r>
      <w:r w:rsidR="00F76FED">
        <w:rPr>
          <w:rFonts w:hint="eastAsia"/>
          <w:sz w:val="24"/>
        </w:rPr>
        <w:t>媒资素材所在</w:t>
      </w:r>
      <w:r w:rsidR="00F76FED">
        <w:rPr>
          <w:rFonts w:hint="eastAsia"/>
          <w:sz w:val="24"/>
        </w:rPr>
        <w:t>Archive</w:t>
      </w:r>
      <w:r w:rsidR="00F76FED">
        <w:rPr>
          <w:rFonts w:hint="eastAsia"/>
          <w:sz w:val="24"/>
        </w:rPr>
        <w:t>节点下的</w:t>
      </w:r>
      <w:r w:rsidR="00F76FED">
        <w:rPr>
          <w:sz w:val="24"/>
        </w:rPr>
        <w:t>Folder</w:t>
      </w:r>
      <w:r w:rsidR="00F76FED">
        <w:rPr>
          <w:rFonts w:hint="eastAsia"/>
          <w:sz w:val="24"/>
        </w:rPr>
        <w:t>路径</w:t>
      </w:r>
    </w:p>
    <w:p w14:paraId="1382842A" w14:textId="73F54FE5" w:rsidR="00F76FED" w:rsidRDefault="005A1D84" w:rsidP="007E260F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ask Type</w:t>
      </w:r>
      <w:r>
        <w:rPr>
          <w:rFonts w:hint="eastAsia"/>
          <w:sz w:val="24"/>
        </w:rPr>
        <w:t>：任务类型，包括</w:t>
      </w:r>
    </w:p>
    <w:p w14:paraId="250702E6" w14:textId="6AC45B9C" w:rsidR="005A1D84" w:rsidRDefault="005A1D84" w:rsidP="005A1D84">
      <w:pPr>
        <w:pStyle w:val="SPEC"/>
        <w:numPr>
          <w:ilvl w:val="0"/>
          <w:numId w:val="30"/>
        </w:numPr>
        <w:spacing w:line="360" w:lineRule="auto"/>
        <w:rPr>
          <w:sz w:val="24"/>
        </w:rPr>
      </w:pPr>
      <w:r>
        <w:rPr>
          <w:sz w:val="24"/>
        </w:rPr>
        <w:t xml:space="preserve"> Clip </w:t>
      </w:r>
      <w:r w:rsidR="003E2DAB">
        <w:rPr>
          <w:rFonts w:hint="eastAsia"/>
          <w:sz w:val="24"/>
        </w:rPr>
        <w:t>w</w:t>
      </w:r>
      <w:r>
        <w:rPr>
          <w:rFonts w:hint="eastAsia"/>
          <w:sz w:val="24"/>
        </w:rPr>
        <w:t>i</w:t>
      </w:r>
      <w:r>
        <w:rPr>
          <w:sz w:val="24"/>
        </w:rPr>
        <w:t xml:space="preserve">th No-Res   </w:t>
      </w:r>
      <w:r w:rsidR="005A6B79">
        <w:rPr>
          <w:sz w:val="24"/>
        </w:rPr>
        <w:t xml:space="preserve">     </w:t>
      </w:r>
      <w:r>
        <w:rPr>
          <w:sz w:val="24"/>
        </w:rPr>
        <w:t>---</w:t>
      </w:r>
      <w:r>
        <w:rPr>
          <w:rFonts w:hint="eastAsia"/>
          <w:sz w:val="24"/>
        </w:rPr>
        <w:t>媒资素材高质量和低质量均不完整，这种素材无法成功迁移</w:t>
      </w:r>
    </w:p>
    <w:p w14:paraId="2B4EF82E" w14:textId="064E5D64" w:rsidR="005A1D84" w:rsidRDefault="005A1D84" w:rsidP="005A1D84">
      <w:pPr>
        <w:pStyle w:val="SPEC"/>
        <w:numPr>
          <w:ilvl w:val="0"/>
          <w:numId w:val="3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Clip</w:t>
      </w:r>
      <w:r>
        <w:rPr>
          <w:sz w:val="24"/>
        </w:rPr>
        <w:t xml:space="preserve"> </w:t>
      </w:r>
      <w:r w:rsidR="003E2DAB">
        <w:rPr>
          <w:sz w:val="24"/>
        </w:rPr>
        <w:t>w</w:t>
      </w:r>
      <w:r>
        <w:rPr>
          <w:sz w:val="24"/>
        </w:rPr>
        <w:t xml:space="preserve">ith Low-Res  </w:t>
      </w:r>
      <w:r w:rsidR="005A6B79">
        <w:rPr>
          <w:sz w:val="24"/>
        </w:rPr>
        <w:t xml:space="preserve">     </w:t>
      </w:r>
      <w:r>
        <w:rPr>
          <w:sz w:val="24"/>
        </w:rPr>
        <w:t>---</w:t>
      </w:r>
      <w:r>
        <w:rPr>
          <w:rFonts w:hint="eastAsia"/>
          <w:sz w:val="24"/>
        </w:rPr>
        <w:t>媒资素材高质量不完整，这种素材</w:t>
      </w:r>
      <w:del w:id="36" w:author="ping" w:date="2018-01-19T17:10:00Z">
        <w:r w:rsidDel="007E0C53">
          <w:rPr>
            <w:rFonts w:hint="eastAsia"/>
            <w:sz w:val="24"/>
          </w:rPr>
          <w:delText>迁移完成后在</w:delText>
        </w:r>
        <w:r w:rsidDel="007E0C53">
          <w:rPr>
            <w:rFonts w:hint="eastAsia"/>
            <w:sz w:val="24"/>
          </w:rPr>
          <w:delText>MBH</w:delText>
        </w:r>
        <w:r w:rsidDel="007E0C53">
          <w:rPr>
            <w:rFonts w:hint="eastAsia"/>
            <w:sz w:val="24"/>
          </w:rPr>
          <w:delText>中生成一个纯低质量的</w:delText>
        </w:r>
        <w:r w:rsidDel="007E0C53">
          <w:rPr>
            <w:rFonts w:hint="eastAsia"/>
            <w:sz w:val="24"/>
          </w:rPr>
          <w:delText>normal</w:delText>
        </w:r>
        <w:r w:rsidDel="007E0C53">
          <w:rPr>
            <w:rFonts w:hint="eastAsia"/>
            <w:sz w:val="24"/>
          </w:rPr>
          <w:delText>素材</w:delText>
        </w:r>
      </w:del>
      <w:ins w:id="37" w:author="ping" w:date="2018-01-19T17:10:00Z">
        <w:r w:rsidR="007E0C53">
          <w:rPr>
            <w:rFonts w:hint="eastAsia"/>
            <w:sz w:val="24"/>
          </w:rPr>
          <w:t>无法成功迁移</w:t>
        </w:r>
      </w:ins>
    </w:p>
    <w:p w14:paraId="5B28DFFF" w14:textId="2DC5F3DE" w:rsidR="005A1D84" w:rsidRDefault="002C0FB0" w:rsidP="005A1D84">
      <w:pPr>
        <w:pStyle w:val="SPEC"/>
        <w:numPr>
          <w:ilvl w:val="0"/>
          <w:numId w:val="3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ranscoding Low-Res  ---</w:t>
      </w:r>
      <w:r>
        <w:rPr>
          <w:rFonts w:hint="eastAsia"/>
          <w:sz w:val="24"/>
        </w:rPr>
        <w:t>媒资素材低质量不完整，或者低质量不是</w:t>
      </w:r>
      <w:r>
        <w:rPr>
          <w:rFonts w:hint="eastAsia"/>
          <w:sz w:val="24"/>
        </w:rPr>
        <w:t>M</w:t>
      </w:r>
      <w:r>
        <w:rPr>
          <w:sz w:val="24"/>
        </w:rPr>
        <w:t>P4</w:t>
      </w:r>
      <w:r>
        <w:rPr>
          <w:rFonts w:hint="eastAsia"/>
          <w:sz w:val="24"/>
        </w:rPr>
        <w:t>文件，迁移时会先入库</w:t>
      </w:r>
      <w:r>
        <w:rPr>
          <w:rFonts w:hint="eastAsia"/>
          <w:sz w:val="24"/>
        </w:rPr>
        <w:t>M</w:t>
      </w:r>
      <w:r>
        <w:rPr>
          <w:sz w:val="24"/>
        </w:rPr>
        <w:t>BH</w:t>
      </w:r>
      <w:r>
        <w:rPr>
          <w:rFonts w:hint="eastAsia"/>
          <w:sz w:val="24"/>
        </w:rPr>
        <w:t>一个没有低质量的离线素材，然后发起流程根据媒资高质量转码产生此离线素材的低质量</w:t>
      </w:r>
    </w:p>
    <w:p w14:paraId="16CBEE66" w14:textId="60F594CE" w:rsidR="002C0FB0" w:rsidRDefault="002C0FB0" w:rsidP="005A1D84">
      <w:pPr>
        <w:pStyle w:val="SPEC"/>
        <w:numPr>
          <w:ilvl w:val="0"/>
          <w:numId w:val="30"/>
        </w:numPr>
        <w:spacing w:line="360" w:lineRule="auto"/>
        <w:rPr>
          <w:sz w:val="24"/>
        </w:rPr>
      </w:pPr>
      <w:del w:id="38" w:author="ping" w:date="2018-01-19T17:10:00Z">
        <w:r w:rsidDel="00264F47">
          <w:rPr>
            <w:rFonts w:hint="eastAsia"/>
            <w:sz w:val="24"/>
          </w:rPr>
          <w:delText>Mig</w:delText>
        </w:r>
        <w:r w:rsidDel="00264F47">
          <w:rPr>
            <w:sz w:val="24"/>
          </w:rPr>
          <w:delText xml:space="preserve">rating Directly </w:delText>
        </w:r>
        <w:r w:rsidR="005A6B79" w:rsidDel="00264F47">
          <w:rPr>
            <w:sz w:val="24"/>
          </w:rPr>
          <w:delText xml:space="preserve">      </w:delText>
        </w:r>
        <w:r w:rsidDel="00264F47">
          <w:rPr>
            <w:sz w:val="24"/>
          </w:rPr>
          <w:delText xml:space="preserve"> ---</w:delText>
        </w:r>
        <w:r w:rsidDel="00264F47">
          <w:rPr>
            <w:rFonts w:hint="eastAsia"/>
            <w:sz w:val="24"/>
          </w:rPr>
          <w:delText>媒资素材高低质量均完整，迁移时先将低质量从</w:delText>
        </w:r>
        <w:r w:rsidDel="00264F47">
          <w:rPr>
            <w:rFonts w:hint="eastAsia"/>
            <w:sz w:val="24"/>
          </w:rPr>
          <w:delText>S</w:delText>
        </w:r>
        <w:r w:rsidDel="00264F47">
          <w:rPr>
            <w:sz w:val="24"/>
          </w:rPr>
          <w:delText>onaps</w:delText>
        </w:r>
        <w:r w:rsidDel="00264F47">
          <w:rPr>
            <w:rFonts w:hint="eastAsia"/>
            <w:sz w:val="24"/>
          </w:rPr>
          <w:delText>的“</w:delText>
        </w:r>
        <w:r w:rsidDel="00264F47">
          <w:rPr>
            <w:rFonts w:hint="eastAsia"/>
            <w:sz w:val="24"/>
          </w:rPr>
          <w:delText>Archive</w:delText>
        </w:r>
        <w:r w:rsidDel="00264F47">
          <w:rPr>
            <w:sz w:val="24"/>
          </w:rPr>
          <w:delText xml:space="preserve"> Proxy Storage</w:delText>
        </w:r>
        <w:r w:rsidDel="00264F47">
          <w:rPr>
            <w:rFonts w:hint="eastAsia"/>
            <w:sz w:val="24"/>
          </w:rPr>
          <w:delText>”拷贝到</w:delText>
        </w:r>
        <w:r w:rsidDel="00264F47">
          <w:rPr>
            <w:rFonts w:hint="eastAsia"/>
            <w:sz w:val="24"/>
          </w:rPr>
          <w:delText>M</w:delText>
        </w:r>
        <w:r w:rsidDel="00264F47">
          <w:rPr>
            <w:sz w:val="24"/>
          </w:rPr>
          <w:delText>BH</w:delText>
        </w:r>
        <w:r w:rsidDel="00264F47">
          <w:rPr>
            <w:rFonts w:hint="eastAsia"/>
            <w:sz w:val="24"/>
          </w:rPr>
          <w:delText>的在线存储，然后入库</w:delText>
        </w:r>
        <w:r w:rsidDel="00264F47">
          <w:rPr>
            <w:rFonts w:hint="eastAsia"/>
            <w:sz w:val="24"/>
          </w:rPr>
          <w:delText>M</w:delText>
        </w:r>
        <w:r w:rsidDel="00264F47">
          <w:rPr>
            <w:sz w:val="24"/>
          </w:rPr>
          <w:delText>BH</w:delText>
        </w:r>
        <w:r w:rsidDel="00264F47">
          <w:rPr>
            <w:rFonts w:hint="eastAsia"/>
            <w:sz w:val="24"/>
          </w:rPr>
          <w:delText>一个正常的离线素材。</w:delText>
        </w:r>
      </w:del>
    </w:p>
    <w:p w14:paraId="3636C86E" w14:textId="1FA549D8" w:rsidR="00173CC2" w:rsidRDefault="00173CC2" w:rsidP="00173CC2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Sta</w:t>
      </w:r>
      <w:r>
        <w:rPr>
          <w:sz w:val="24"/>
        </w:rPr>
        <w:t>tus</w:t>
      </w:r>
      <w:r>
        <w:rPr>
          <w:rFonts w:hint="eastAsia"/>
          <w:sz w:val="24"/>
        </w:rPr>
        <w:t>：任务状态，包括</w:t>
      </w:r>
    </w:p>
    <w:p w14:paraId="230EB837" w14:textId="2B8A2B72" w:rsidR="00173CC2" w:rsidRDefault="00173CC2" w:rsidP="00173CC2">
      <w:pPr>
        <w:pStyle w:val="SPEC"/>
        <w:numPr>
          <w:ilvl w:val="0"/>
          <w:numId w:val="32"/>
        </w:numPr>
        <w:spacing w:line="360" w:lineRule="auto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igra</w:t>
      </w:r>
      <w:r>
        <w:rPr>
          <w:sz w:val="24"/>
        </w:rPr>
        <w:t>ting</w:t>
      </w:r>
      <w:r>
        <w:rPr>
          <w:rFonts w:hint="eastAsia"/>
          <w:sz w:val="24"/>
        </w:rPr>
        <w:t xml:space="preserve"> ---</w:t>
      </w:r>
      <w:r>
        <w:rPr>
          <w:rFonts w:hint="eastAsia"/>
          <w:sz w:val="24"/>
        </w:rPr>
        <w:t>正在迁移</w:t>
      </w:r>
    </w:p>
    <w:p w14:paraId="6EB17E84" w14:textId="23148E14" w:rsidR="00173CC2" w:rsidRDefault="00173CC2" w:rsidP="00173CC2">
      <w:pPr>
        <w:pStyle w:val="SPEC"/>
        <w:numPr>
          <w:ilvl w:val="0"/>
          <w:numId w:val="3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ailed      ---</w:t>
      </w:r>
      <w:r>
        <w:rPr>
          <w:rFonts w:hint="eastAsia"/>
          <w:sz w:val="24"/>
        </w:rPr>
        <w:t>迁移失败</w:t>
      </w:r>
    </w:p>
    <w:p w14:paraId="669B51CE" w14:textId="42451D6D" w:rsidR="00173CC2" w:rsidRDefault="00173CC2" w:rsidP="00173CC2">
      <w:pPr>
        <w:pStyle w:val="SPEC"/>
        <w:numPr>
          <w:ilvl w:val="0"/>
          <w:numId w:val="3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Su</w:t>
      </w:r>
      <w:r>
        <w:rPr>
          <w:sz w:val="24"/>
        </w:rPr>
        <w:t>cceed  ---</w:t>
      </w:r>
      <w:r>
        <w:rPr>
          <w:rFonts w:hint="eastAsia"/>
          <w:sz w:val="24"/>
        </w:rPr>
        <w:t>迁移成功</w:t>
      </w:r>
    </w:p>
    <w:p w14:paraId="7086C266" w14:textId="52B8513D" w:rsidR="00696EDC" w:rsidRDefault="00696EDC" w:rsidP="00696EDC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tep</w:t>
      </w:r>
      <w:r>
        <w:rPr>
          <w:rFonts w:hint="eastAsia"/>
          <w:sz w:val="24"/>
        </w:rPr>
        <w:t>：任务步骤，包括</w:t>
      </w:r>
    </w:p>
    <w:p w14:paraId="041160AA" w14:textId="7D1AED7F" w:rsidR="00696EDC" w:rsidDel="00CA6BA0" w:rsidRDefault="00696EDC" w:rsidP="00696EDC">
      <w:pPr>
        <w:pStyle w:val="SPEC"/>
        <w:numPr>
          <w:ilvl w:val="0"/>
          <w:numId w:val="33"/>
        </w:numPr>
        <w:spacing w:line="360" w:lineRule="auto"/>
        <w:rPr>
          <w:del w:id="39" w:author="ping" w:date="2018-01-19T17:11:00Z"/>
          <w:sz w:val="24"/>
        </w:rPr>
      </w:pPr>
      <w:del w:id="40" w:author="ping" w:date="2018-01-19T17:11:00Z">
        <w:r w:rsidDel="00CA6BA0">
          <w:rPr>
            <w:rFonts w:hint="eastAsia"/>
            <w:sz w:val="24"/>
          </w:rPr>
          <w:lastRenderedPageBreak/>
          <w:delText>Pre</w:delText>
        </w:r>
        <w:r w:rsidDel="00CA6BA0">
          <w:rPr>
            <w:sz w:val="24"/>
          </w:rPr>
          <w:delText xml:space="preserve">paring -&gt; </w:delText>
        </w:r>
        <w:r w:rsidR="006A1CDC" w:rsidDel="00CA6BA0">
          <w:rPr>
            <w:sz w:val="24"/>
          </w:rPr>
          <w:delText>Copying Proxy -&gt; Save Clip</w:delText>
        </w:r>
      </w:del>
    </w:p>
    <w:p w14:paraId="66A6E1D4" w14:textId="39DBAAD1" w:rsidR="006A1CDC" w:rsidRDefault="006A1CDC" w:rsidP="00696EDC">
      <w:pPr>
        <w:pStyle w:val="SPEC"/>
        <w:numPr>
          <w:ilvl w:val="0"/>
          <w:numId w:val="3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reparing -&gt; Save Clip -&gt; Transcoding Proxy</w:t>
      </w:r>
    </w:p>
    <w:p w14:paraId="3B34EE4A" w14:textId="698CAB33" w:rsidR="00427615" w:rsidRDefault="005B2165" w:rsidP="00427615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sz w:val="24"/>
        </w:rPr>
        <w:t>Detail</w:t>
      </w:r>
      <w:r w:rsidR="00F24323">
        <w:rPr>
          <w:sz w:val="24"/>
        </w:rPr>
        <w:t xml:space="preserve"> Info: </w:t>
      </w:r>
      <w:r w:rsidR="002D1C28">
        <w:rPr>
          <w:rFonts w:hint="eastAsia"/>
          <w:sz w:val="24"/>
        </w:rPr>
        <w:t>失败任务</w:t>
      </w:r>
      <w:r w:rsidR="00F24323">
        <w:rPr>
          <w:rFonts w:hint="eastAsia"/>
          <w:sz w:val="24"/>
        </w:rPr>
        <w:t>详细信息，当任务</w:t>
      </w:r>
      <w:r w:rsidR="00F24323">
        <w:rPr>
          <w:rFonts w:hint="eastAsia"/>
          <w:sz w:val="24"/>
        </w:rPr>
        <w:t>Stat</w:t>
      </w:r>
      <w:r w:rsidR="00F24323">
        <w:rPr>
          <w:sz w:val="24"/>
        </w:rPr>
        <w:t>us</w:t>
      </w:r>
      <w:r w:rsidR="00F24323">
        <w:rPr>
          <w:rFonts w:hint="eastAsia"/>
          <w:sz w:val="24"/>
        </w:rPr>
        <w:t>为</w:t>
      </w:r>
      <w:r w:rsidR="00F24323">
        <w:rPr>
          <w:rFonts w:hint="eastAsia"/>
          <w:sz w:val="24"/>
        </w:rPr>
        <w:t>F</w:t>
      </w:r>
      <w:r w:rsidR="00F24323">
        <w:rPr>
          <w:sz w:val="24"/>
        </w:rPr>
        <w:t>ailed</w:t>
      </w:r>
      <w:r w:rsidR="00F24323">
        <w:rPr>
          <w:rFonts w:hint="eastAsia"/>
          <w:sz w:val="24"/>
        </w:rPr>
        <w:t>失败时，此列</w:t>
      </w:r>
      <w:r w:rsidR="000817F4">
        <w:rPr>
          <w:rFonts w:hint="eastAsia"/>
          <w:sz w:val="24"/>
        </w:rPr>
        <w:t>才有显示值</w:t>
      </w:r>
    </w:p>
    <w:p w14:paraId="6EC5346A" w14:textId="2BD2D8C3" w:rsidR="00F062C0" w:rsidRDefault="00F062C0" w:rsidP="00427615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列排序：所有列均支持按照</w:t>
      </w:r>
      <w:r>
        <w:rPr>
          <w:rFonts w:hint="eastAsia"/>
          <w:sz w:val="24"/>
        </w:rPr>
        <w:t>A</w:t>
      </w:r>
      <w:r>
        <w:rPr>
          <w:sz w:val="24"/>
        </w:rPr>
        <w:t>SCII</w:t>
      </w:r>
      <w:r>
        <w:rPr>
          <w:rFonts w:hint="eastAsia"/>
          <w:sz w:val="24"/>
        </w:rPr>
        <w:t>码手动升序或降序排列，默认情况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下按照</w:t>
      </w:r>
      <w:r>
        <w:rPr>
          <w:rFonts w:hint="eastAsia"/>
          <w:sz w:val="24"/>
        </w:rPr>
        <w:t>C</w:t>
      </w:r>
      <w:r>
        <w:rPr>
          <w:sz w:val="24"/>
        </w:rPr>
        <w:t>lip Name</w:t>
      </w:r>
      <w:r>
        <w:rPr>
          <w:rFonts w:hint="eastAsia"/>
          <w:sz w:val="24"/>
        </w:rPr>
        <w:t>升序排序</w:t>
      </w:r>
    </w:p>
    <w:p w14:paraId="52D283DC" w14:textId="434F697E" w:rsidR="00C729B5" w:rsidRDefault="00C729B5" w:rsidP="00427615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多选或全选</w:t>
      </w:r>
      <w:r w:rsidR="00CA3D89">
        <w:rPr>
          <w:rFonts w:hint="eastAsia"/>
          <w:sz w:val="24"/>
        </w:rPr>
        <w:t>：</w:t>
      </w:r>
    </w:p>
    <w:p w14:paraId="588ECCD5" w14:textId="211BC6F2" w:rsidR="00CA3D89" w:rsidRDefault="00CA3D89" w:rsidP="00CA3D89">
      <w:pPr>
        <w:pStyle w:val="SPEC"/>
        <w:numPr>
          <w:ilvl w:val="0"/>
          <w:numId w:val="3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支持</w:t>
      </w:r>
      <w:r>
        <w:rPr>
          <w:rFonts w:hint="eastAsia"/>
          <w:sz w:val="24"/>
        </w:rPr>
        <w:t>C</w:t>
      </w:r>
      <w:r>
        <w:rPr>
          <w:sz w:val="24"/>
        </w:rPr>
        <w:t>trl+A</w:t>
      </w:r>
      <w:r>
        <w:rPr>
          <w:rFonts w:hint="eastAsia"/>
          <w:sz w:val="24"/>
        </w:rPr>
        <w:t>全选</w:t>
      </w:r>
      <w:r>
        <w:rPr>
          <w:sz w:val="24"/>
        </w:rPr>
        <w:t>List</w:t>
      </w:r>
      <w:r>
        <w:rPr>
          <w:rFonts w:hint="eastAsia"/>
          <w:sz w:val="24"/>
        </w:rPr>
        <w:t>中显示的所有任务</w:t>
      </w:r>
    </w:p>
    <w:p w14:paraId="41AC0143" w14:textId="282727CB" w:rsidR="00CA3D89" w:rsidRDefault="00CA3D89" w:rsidP="00CA3D89">
      <w:pPr>
        <w:pStyle w:val="SPEC"/>
        <w:numPr>
          <w:ilvl w:val="0"/>
          <w:numId w:val="3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支持</w:t>
      </w:r>
      <w:r>
        <w:rPr>
          <w:rFonts w:hint="eastAsia"/>
          <w:sz w:val="24"/>
        </w:rPr>
        <w:t>C</w:t>
      </w:r>
      <w:r>
        <w:rPr>
          <w:sz w:val="24"/>
        </w:rPr>
        <w:t>trl</w:t>
      </w:r>
      <w:r>
        <w:rPr>
          <w:rFonts w:hint="eastAsia"/>
          <w:sz w:val="24"/>
        </w:rPr>
        <w:t>多选</w:t>
      </w:r>
      <w:r>
        <w:rPr>
          <w:rFonts w:hint="eastAsia"/>
          <w:sz w:val="24"/>
        </w:rPr>
        <w:t>L</w:t>
      </w:r>
      <w:r>
        <w:rPr>
          <w:sz w:val="24"/>
        </w:rPr>
        <w:t>ist</w:t>
      </w:r>
      <w:r>
        <w:rPr>
          <w:rFonts w:hint="eastAsia"/>
          <w:sz w:val="24"/>
        </w:rPr>
        <w:t>中某些任务</w:t>
      </w:r>
    </w:p>
    <w:p w14:paraId="012E5324" w14:textId="21BD89B1" w:rsidR="00CA3D89" w:rsidRDefault="00CA3D89" w:rsidP="00CA3D89">
      <w:pPr>
        <w:pStyle w:val="SPEC"/>
        <w:numPr>
          <w:ilvl w:val="0"/>
          <w:numId w:val="3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支持</w:t>
      </w:r>
      <w:r>
        <w:rPr>
          <w:rFonts w:hint="eastAsia"/>
          <w:sz w:val="24"/>
        </w:rPr>
        <w:t>S</w:t>
      </w:r>
      <w:r>
        <w:rPr>
          <w:sz w:val="24"/>
        </w:rPr>
        <w:t>hift</w:t>
      </w:r>
      <w:r>
        <w:rPr>
          <w:rFonts w:hint="eastAsia"/>
          <w:sz w:val="24"/>
        </w:rPr>
        <w:t>批量选择</w:t>
      </w:r>
      <w:r>
        <w:rPr>
          <w:rFonts w:hint="eastAsia"/>
          <w:sz w:val="24"/>
        </w:rPr>
        <w:t>L</w:t>
      </w:r>
      <w:r>
        <w:rPr>
          <w:sz w:val="24"/>
        </w:rPr>
        <w:t>ist</w:t>
      </w:r>
      <w:r>
        <w:rPr>
          <w:rFonts w:hint="eastAsia"/>
          <w:sz w:val="24"/>
        </w:rPr>
        <w:t>中的某些任务</w:t>
      </w:r>
    </w:p>
    <w:p w14:paraId="729C946B" w14:textId="034695C9" w:rsidR="00E563F3" w:rsidRDefault="00F062C0" w:rsidP="00E563F3">
      <w:pPr>
        <w:pStyle w:val="SPEC"/>
        <w:numPr>
          <w:ilvl w:val="0"/>
          <w:numId w:val="2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任务搜索</w:t>
      </w:r>
    </w:p>
    <w:p w14:paraId="45ED0481" w14:textId="33E89AD4" w:rsidR="00F062C0" w:rsidRDefault="00F062C0" w:rsidP="00F062C0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选择某一个</w:t>
      </w:r>
      <w:r>
        <w:rPr>
          <w:rFonts w:hint="eastAsia"/>
          <w:sz w:val="24"/>
        </w:rPr>
        <w:t>T</w:t>
      </w:r>
      <w:r>
        <w:rPr>
          <w:sz w:val="24"/>
        </w:rPr>
        <w:t>ab</w:t>
      </w:r>
      <w:r>
        <w:rPr>
          <w:rFonts w:hint="eastAsia"/>
          <w:sz w:val="24"/>
        </w:rPr>
        <w:t>页（</w:t>
      </w:r>
      <w:r>
        <w:rPr>
          <w:rFonts w:hint="eastAsia"/>
          <w:sz w:val="24"/>
        </w:rPr>
        <w:t>T</w:t>
      </w:r>
      <w:r>
        <w:rPr>
          <w:sz w:val="24"/>
        </w:rPr>
        <w:t>asks</w:t>
      </w:r>
      <w:r>
        <w:rPr>
          <w:rFonts w:hint="eastAsia"/>
          <w:sz w:val="24"/>
        </w:rPr>
        <w:t>页或</w:t>
      </w:r>
      <w:r>
        <w:rPr>
          <w:rFonts w:hint="eastAsia"/>
          <w:sz w:val="24"/>
        </w:rPr>
        <w:t>H</w:t>
      </w:r>
      <w:r>
        <w:rPr>
          <w:sz w:val="24"/>
        </w:rPr>
        <w:t>istory</w:t>
      </w:r>
      <w:r>
        <w:rPr>
          <w:rFonts w:hint="eastAsia"/>
          <w:sz w:val="24"/>
        </w:rPr>
        <w:t>页）</w:t>
      </w:r>
    </w:p>
    <w:p w14:paraId="7D8878B9" w14:textId="217AC9E2" w:rsidR="00F062C0" w:rsidRDefault="00F062C0" w:rsidP="00F062C0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</w:t>
      </w:r>
      <w:r w:rsidR="00510E77">
        <w:rPr>
          <w:rFonts w:hint="eastAsia"/>
          <w:sz w:val="24"/>
        </w:rPr>
        <w:t>T</w:t>
      </w:r>
      <w:r w:rsidR="00510E77">
        <w:rPr>
          <w:sz w:val="24"/>
        </w:rPr>
        <w:t>ask Name</w:t>
      </w:r>
      <w:r w:rsidR="00510E77">
        <w:rPr>
          <w:rFonts w:hint="eastAsia"/>
          <w:sz w:val="24"/>
        </w:rPr>
        <w:t>，或者选择</w:t>
      </w:r>
      <w:r w:rsidR="00510E77">
        <w:rPr>
          <w:rFonts w:hint="eastAsia"/>
          <w:sz w:val="24"/>
        </w:rPr>
        <w:t>T</w:t>
      </w:r>
      <w:r w:rsidR="00510E77">
        <w:rPr>
          <w:sz w:val="24"/>
        </w:rPr>
        <w:t>ask Type</w:t>
      </w:r>
      <w:r w:rsidR="00510E77">
        <w:rPr>
          <w:rFonts w:hint="eastAsia"/>
          <w:sz w:val="24"/>
        </w:rPr>
        <w:t>/</w:t>
      </w:r>
      <w:r w:rsidR="00510E77">
        <w:rPr>
          <w:sz w:val="24"/>
        </w:rPr>
        <w:t>Status</w:t>
      </w:r>
      <w:r w:rsidR="00510E77">
        <w:rPr>
          <w:rFonts w:hint="eastAsia"/>
          <w:sz w:val="24"/>
        </w:rPr>
        <w:t>，点击</w:t>
      </w:r>
      <w:r w:rsidR="00510E77">
        <w:rPr>
          <w:noProof/>
        </w:rPr>
        <w:drawing>
          <wp:inline distT="0" distB="0" distL="0" distR="0" wp14:anchorId="2E3DD3BD" wp14:editId="14F0D0BB">
            <wp:extent cx="266700" cy="295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77">
        <w:rPr>
          <w:rFonts w:hint="eastAsia"/>
          <w:sz w:val="24"/>
        </w:rPr>
        <w:t>按钮则在当前</w:t>
      </w:r>
      <w:r w:rsidR="00510E77">
        <w:rPr>
          <w:rFonts w:hint="eastAsia"/>
          <w:sz w:val="24"/>
        </w:rPr>
        <w:t>T</w:t>
      </w:r>
      <w:r w:rsidR="00510E77">
        <w:rPr>
          <w:sz w:val="24"/>
        </w:rPr>
        <w:t>ab</w:t>
      </w:r>
      <w:r w:rsidR="00510E77">
        <w:rPr>
          <w:rFonts w:hint="eastAsia"/>
          <w:sz w:val="24"/>
        </w:rPr>
        <w:t>页中显示出符合条件的任务</w:t>
      </w:r>
    </w:p>
    <w:p w14:paraId="7E9FA961" w14:textId="0FD50C0D" w:rsidR="00510E77" w:rsidRDefault="00510E77" w:rsidP="00F062C0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切换</w:t>
      </w:r>
      <w:r>
        <w:rPr>
          <w:rFonts w:hint="eastAsia"/>
          <w:sz w:val="24"/>
        </w:rPr>
        <w:t>T</w:t>
      </w:r>
      <w:r>
        <w:rPr>
          <w:sz w:val="24"/>
        </w:rPr>
        <w:t>ab</w:t>
      </w:r>
      <w:r>
        <w:rPr>
          <w:rFonts w:hint="eastAsia"/>
          <w:sz w:val="24"/>
        </w:rPr>
        <w:t>页，若搜索项中包含条件，则只显示符合搜索条件的任务</w:t>
      </w:r>
    </w:p>
    <w:p w14:paraId="7B3BF8D4" w14:textId="612B3552" w:rsidR="00AC5477" w:rsidRDefault="00AC5477" w:rsidP="00AC5477">
      <w:pPr>
        <w:pStyle w:val="SPEC"/>
        <w:numPr>
          <w:ilvl w:val="0"/>
          <w:numId w:val="2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任务导出</w:t>
      </w:r>
    </w:p>
    <w:p w14:paraId="51A963CE" w14:textId="6AC2F742" w:rsidR="00AC5477" w:rsidRDefault="00AC5477" w:rsidP="00AC5477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选择某一个</w:t>
      </w:r>
      <w:r>
        <w:rPr>
          <w:rFonts w:hint="eastAsia"/>
          <w:sz w:val="24"/>
        </w:rPr>
        <w:t>T</w:t>
      </w:r>
      <w:r>
        <w:rPr>
          <w:sz w:val="24"/>
        </w:rPr>
        <w:t>ab</w:t>
      </w:r>
      <w:r>
        <w:rPr>
          <w:rFonts w:hint="eastAsia"/>
          <w:sz w:val="24"/>
        </w:rPr>
        <w:t>页</w:t>
      </w:r>
    </w:p>
    <w:p w14:paraId="54947E0F" w14:textId="449A5B3A" w:rsidR="00AC5477" w:rsidRDefault="00AC5477" w:rsidP="00AC5477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点击</w:t>
      </w:r>
      <w:r>
        <w:rPr>
          <w:noProof/>
        </w:rPr>
        <w:drawing>
          <wp:inline distT="0" distB="0" distL="0" distR="0" wp14:anchorId="09C68C79" wp14:editId="2107A1C6">
            <wp:extent cx="238125" cy="200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导出按钮，选择导出路径，以</w:t>
      </w:r>
      <w:r>
        <w:rPr>
          <w:sz w:val="24"/>
        </w:rPr>
        <w:t>xml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e</w:t>
      </w:r>
      <w:r>
        <w:rPr>
          <w:sz w:val="24"/>
        </w:rPr>
        <w:t>xcel</w:t>
      </w:r>
      <w:r>
        <w:rPr>
          <w:rFonts w:hint="eastAsia"/>
          <w:sz w:val="24"/>
        </w:rPr>
        <w:t>方式导出当前</w:t>
      </w:r>
      <w:r>
        <w:rPr>
          <w:rFonts w:hint="eastAsia"/>
          <w:sz w:val="24"/>
        </w:rPr>
        <w:t>T</w:t>
      </w:r>
      <w:r>
        <w:rPr>
          <w:sz w:val="24"/>
        </w:rPr>
        <w:t>ab</w:t>
      </w:r>
      <w:r>
        <w:rPr>
          <w:rFonts w:hint="eastAsia"/>
          <w:sz w:val="24"/>
        </w:rPr>
        <w:t>页显示的所有任务</w:t>
      </w:r>
    </w:p>
    <w:p w14:paraId="70AA878D" w14:textId="3A5C1197" w:rsidR="00B705E0" w:rsidRDefault="00B705E0" w:rsidP="00B705E0">
      <w:pPr>
        <w:pStyle w:val="SPEC"/>
        <w:numPr>
          <w:ilvl w:val="0"/>
          <w:numId w:val="2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tart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sz w:val="24"/>
        </w:rPr>
        <w:t>top</w:t>
      </w:r>
    </w:p>
    <w:p w14:paraId="791BAF69" w14:textId="65770020" w:rsidR="00B705E0" w:rsidRDefault="00B705E0" w:rsidP="00B705E0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Start</w:t>
      </w:r>
      <w:r w:rsidR="009E72B7">
        <w:rPr>
          <w:rFonts w:hint="eastAsia"/>
          <w:sz w:val="24"/>
        </w:rPr>
        <w:t>：开始整个系统的迁移</w:t>
      </w:r>
    </w:p>
    <w:p w14:paraId="44E09468" w14:textId="1CB27E01" w:rsidR="009E72B7" w:rsidRDefault="009E72B7" w:rsidP="00B705E0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top</w:t>
      </w:r>
      <w:r>
        <w:rPr>
          <w:rFonts w:hint="eastAsia"/>
          <w:sz w:val="24"/>
        </w:rPr>
        <w:t>：停止迁移，点击此按钮后</w:t>
      </w:r>
      <w:r>
        <w:rPr>
          <w:rFonts w:hint="eastAsia"/>
          <w:sz w:val="24"/>
        </w:rPr>
        <w:t>T</w:t>
      </w:r>
      <w:r>
        <w:rPr>
          <w:sz w:val="24"/>
        </w:rPr>
        <w:t>asks</w:t>
      </w:r>
      <w:r>
        <w:rPr>
          <w:rFonts w:hint="eastAsia"/>
          <w:sz w:val="24"/>
        </w:rPr>
        <w:t>里面正在</w:t>
      </w:r>
      <w:r>
        <w:rPr>
          <w:rFonts w:hint="eastAsia"/>
          <w:sz w:val="24"/>
        </w:rPr>
        <w:t>M</w:t>
      </w:r>
      <w:r>
        <w:rPr>
          <w:sz w:val="24"/>
        </w:rPr>
        <w:t>igrating</w:t>
      </w:r>
      <w:r>
        <w:rPr>
          <w:rFonts w:hint="eastAsia"/>
          <w:sz w:val="24"/>
        </w:rPr>
        <w:t>的任务会继续完成，但不会再开始新的迁移任务</w:t>
      </w:r>
    </w:p>
    <w:p w14:paraId="0698A10B" w14:textId="51C2F721" w:rsidR="00A908FA" w:rsidRDefault="00A908FA" w:rsidP="00B705E0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</w:t>
      </w:r>
      <w:r w:rsidR="00FF1C7C">
        <w:rPr>
          <w:sz w:val="24"/>
        </w:rPr>
        <w:t>do</w:t>
      </w:r>
      <w:r w:rsidR="00FF1C7C">
        <w:rPr>
          <w:rFonts w:hint="eastAsia"/>
          <w:sz w:val="24"/>
        </w:rPr>
        <w:t>：当在</w:t>
      </w:r>
      <w:r w:rsidR="00FF1C7C">
        <w:rPr>
          <w:rFonts w:hint="eastAsia"/>
          <w:sz w:val="24"/>
        </w:rPr>
        <w:t>H</w:t>
      </w:r>
      <w:r w:rsidR="00FF1C7C">
        <w:rPr>
          <w:sz w:val="24"/>
        </w:rPr>
        <w:t>istory</w:t>
      </w:r>
      <w:r w:rsidR="00FF1C7C">
        <w:rPr>
          <w:rFonts w:hint="eastAsia"/>
          <w:sz w:val="24"/>
        </w:rPr>
        <w:t>中选中的任务含有</w:t>
      </w:r>
      <w:r w:rsidR="00FF1C7C">
        <w:rPr>
          <w:rFonts w:hint="eastAsia"/>
          <w:sz w:val="24"/>
        </w:rPr>
        <w:t>F</w:t>
      </w:r>
      <w:r w:rsidR="00FF1C7C">
        <w:rPr>
          <w:sz w:val="24"/>
        </w:rPr>
        <w:t>ailed</w:t>
      </w:r>
      <w:r w:rsidR="00FF1C7C">
        <w:rPr>
          <w:rFonts w:hint="eastAsia"/>
          <w:sz w:val="24"/>
        </w:rPr>
        <w:t>状态时，此按钮可用，点击后，重做选中的</w:t>
      </w:r>
      <w:r w:rsidR="00FF1C7C">
        <w:rPr>
          <w:rFonts w:hint="eastAsia"/>
          <w:sz w:val="24"/>
        </w:rPr>
        <w:t>F</w:t>
      </w:r>
      <w:r w:rsidR="00FF1C7C">
        <w:rPr>
          <w:sz w:val="24"/>
        </w:rPr>
        <w:t>ailed</w:t>
      </w:r>
      <w:r w:rsidR="00FF1C7C">
        <w:rPr>
          <w:rFonts w:hint="eastAsia"/>
          <w:sz w:val="24"/>
        </w:rPr>
        <w:t>任务</w:t>
      </w:r>
    </w:p>
    <w:p w14:paraId="7C0D2EC4" w14:textId="50EF706D" w:rsidR="00E6381D" w:rsidRDefault="00E6381D" w:rsidP="00E6381D">
      <w:pPr>
        <w:pStyle w:val="SPEC"/>
        <w:numPr>
          <w:ilvl w:val="0"/>
          <w:numId w:val="2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当前显示任务数及迁移任务总数</w:t>
      </w:r>
      <w:r>
        <w:rPr>
          <w:rFonts w:hint="eastAsia"/>
          <w:sz w:val="24"/>
        </w:rPr>
        <w:t xml:space="preserve"> </w:t>
      </w:r>
      <w:r w:rsidR="007426C8">
        <w:rPr>
          <w:rFonts w:hint="eastAsia"/>
          <w:sz w:val="24"/>
        </w:rPr>
        <w:t>（如</w:t>
      </w:r>
      <w:r>
        <w:rPr>
          <w:rFonts w:hint="eastAsia"/>
          <w:sz w:val="24"/>
        </w:rPr>
        <w:t>100/86023</w:t>
      </w:r>
      <w:r w:rsidR="007426C8">
        <w:rPr>
          <w:rFonts w:hint="eastAsia"/>
          <w:sz w:val="24"/>
        </w:rPr>
        <w:t>）</w:t>
      </w:r>
    </w:p>
    <w:p w14:paraId="798A7831" w14:textId="6D8F285C" w:rsidR="00E6381D" w:rsidRDefault="007426C8" w:rsidP="007426C8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L</w:t>
      </w:r>
      <w:r>
        <w:rPr>
          <w:sz w:val="24"/>
        </w:rPr>
        <w:t>ist</w:t>
      </w:r>
      <w:r>
        <w:rPr>
          <w:rFonts w:hint="eastAsia"/>
          <w:sz w:val="24"/>
        </w:rPr>
        <w:t>的左下方用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“当前任务数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迁移任务总数”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的方式显示</w:t>
      </w:r>
    </w:p>
    <w:p w14:paraId="280C3155" w14:textId="228ED726" w:rsidR="007426C8" w:rsidRDefault="007426C8" w:rsidP="007426C8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当前任务数：当前选中的</w:t>
      </w:r>
      <w:r>
        <w:rPr>
          <w:rFonts w:hint="eastAsia"/>
          <w:sz w:val="24"/>
        </w:rPr>
        <w:t>T</w:t>
      </w:r>
      <w:r>
        <w:rPr>
          <w:sz w:val="24"/>
        </w:rPr>
        <w:t>ab</w:t>
      </w:r>
      <w:r>
        <w:rPr>
          <w:rFonts w:hint="eastAsia"/>
          <w:sz w:val="24"/>
        </w:rPr>
        <w:t>页（</w:t>
      </w:r>
      <w:r>
        <w:rPr>
          <w:rFonts w:hint="eastAsia"/>
          <w:sz w:val="24"/>
        </w:rPr>
        <w:t>T</w:t>
      </w:r>
      <w:r>
        <w:rPr>
          <w:sz w:val="24"/>
        </w:rPr>
        <w:t>asks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H</w:t>
      </w:r>
      <w:r>
        <w:rPr>
          <w:sz w:val="24"/>
        </w:rPr>
        <w:t>istory</w:t>
      </w:r>
      <w:r>
        <w:rPr>
          <w:rFonts w:hint="eastAsia"/>
          <w:sz w:val="24"/>
        </w:rPr>
        <w:t>页）中显示的任务个数</w:t>
      </w:r>
    </w:p>
    <w:p w14:paraId="5CE09EB3" w14:textId="667B85FA" w:rsidR="007426C8" w:rsidRDefault="007426C8" w:rsidP="007426C8">
      <w:pPr>
        <w:pStyle w:val="SPEC"/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迁移任务总数：</w:t>
      </w:r>
      <w:r>
        <w:rPr>
          <w:rFonts w:hint="eastAsia"/>
          <w:sz w:val="24"/>
        </w:rPr>
        <w:t>S</w:t>
      </w:r>
      <w:r>
        <w:rPr>
          <w:sz w:val="24"/>
        </w:rPr>
        <w:t>onaps</w:t>
      </w:r>
      <w:r>
        <w:rPr>
          <w:rFonts w:hint="eastAsia"/>
          <w:sz w:val="24"/>
        </w:rPr>
        <w:t>系统中需要迁移的媒资素材总数</w:t>
      </w:r>
    </w:p>
    <w:p w14:paraId="1D2E92E9" w14:textId="1D4A66EF" w:rsidR="00EA7E89" w:rsidRDefault="00EA7E89" w:rsidP="000B622C">
      <w:pPr>
        <w:pStyle w:val="SPEC10"/>
        <w:rPr>
          <w:lang w:eastAsia="zh-CN"/>
        </w:rPr>
      </w:pPr>
      <w:bookmarkStart w:id="41" w:name="_Toc503285344"/>
      <w:r>
        <w:rPr>
          <w:lang w:eastAsia="zh-CN"/>
        </w:rPr>
        <w:t>FID-</w:t>
      </w:r>
      <w:r>
        <w:rPr>
          <w:rFonts w:hint="eastAsia"/>
          <w:lang w:eastAsia="zh-CN"/>
        </w:rPr>
        <w:t>00</w:t>
      </w:r>
      <w:r w:rsidR="00A251F5">
        <w:rPr>
          <w:lang w:eastAsia="zh-CN"/>
        </w:rPr>
        <w:t>3</w:t>
      </w:r>
      <w:r w:rsidRPr="002B0C26">
        <w:rPr>
          <w:rFonts w:hint="eastAsia"/>
          <w:lang w:eastAsia="zh-CN"/>
        </w:rPr>
        <w:t>:</w:t>
      </w:r>
      <w:r w:rsidR="00B737A6">
        <w:rPr>
          <w:rFonts w:hint="eastAsia"/>
          <w:lang w:eastAsia="zh-CN"/>
        </w:rPr>
        <w:t xml:space="preserve"> </w:t>
      </w:r>
      <w:r w:rsidR="00B737A6">
        <w:rPr>
          <w:rFonts w:hint="eastAsia"/>
          <w:lang w:eastAsia="zh-CN"/>
        </w:rPr>
        <w:t>元数据映射关系</w:t>
      </w:r>
      <w:bookmarkEnd w:id="41"/>
    </w:p>
    <w:tbl>
      <w:tblPr>
        <w:tblStyle w:val="a7"/>
        <w:tblW w:w="7879" w:type="dxa"/>
        <w:tblInd w:w="480" w:type="dxa"/>
        <w:tblLook w:val="04A0" w:firstRow="1" w:lastRow="0" w:firstColumn="1" w:lastColumn="0" w:noHBand="0" w:noVBand="1"/>
      </w:tblPr>
      <w:tblGrid>
        <w:gridCol w:w="4051"/>
        <w:gridCol w:w="3828"/>
      </w:tblGrid>
      <w:tr w:rsidR="003D6BC1" w14:paraId="20B2FB31" w14:textId="77777777" w:rsidTr="003D6BC1">
        <w:tc>
          <w:tcPr>
            <w:tcW w:w="4051" w:type="dxa"/>
          </w:tcPr>
          <w:p w14:paraId="3ECBA752" w14:textId="3C38116F" w:rsidR="003D6BC1" w:rsidRPr="003D6BC1" w:rsidRDefault="003D6BC1" w:rsidP="003D6BC1">
            <w:pPr>
              <w:pStyle w:val="SPEC"/>
              <w:spacing w:line="360" w:lineRule="auto"/>
              <w:jc w:val="center"/>
              <w:rPr>
                <w:b/>
                <w:sz w:val="24"/>
              </w:rPr>
            </w:pPr>
            <w:r w:rsidRPr="003D6BC1">
              <w:rPr>
                <w:rFonts w:hint="eastAsia"/>
                <w:b/>
                <w:sz w:val="24"/>
              </w:rPr>
              <w:t>S</w:t>
            </w:r>
            <w:r w:rsidRPr="003D6BC1">
              <w:rPr>
                <w:b/>
                <w:sz w:val="24"/>
              </w:rPr>
              <w:t>onaps</w:t>
            </w:r>
            <w:r w:rsidRPr="003D6BC1">
              <w:rPr>
                <w:rFonts w:hint="eastAsia"/>
                <w:b/>
                <w:sz w:val="24"/>
              </w:rPr>
              <w:t>元数据</w:t>
            </w:r>
          </w:p>
        </w:tc>
        <w:tc>
          <w:tcPr>
            <w:tcW w:w="3828" w:type="dxa"/>
          </w:tcPr>
          <w:p w14:paraId="25DEBF1F" w14:textId="57D9C283" w:rsidR="003D6BC1" w:rsidRPr="003D6BC1" w:rsidRDefault="003D6BC1" w:rsidP="003D6BC1">
            <w:pPr>
              <w:pStyle w:val="SPEC"/>
              <w:spacing w:line="360" w:lineRule="auto"/>
              <w:jc w:val="center"/>
              <w:rPr>
                <w:b/>
                <w:sz w:val="24"/>
              </w:rPr>
            </w:pPr>
            <w:r w:rsidRPr="003D6BC1">
              <w:rPr>
                <w:rFonts w:hint="eastAsia"/>
                <w:b/>
                <w:sz w:val="24"/>
              </w:rPr>
              <w:t>M</w:t>
            </w:r>
            <w:r w:rsidRPr="003D6BC1">
              <w:rPr>
                <w:b/>
                <w:sz w:val="24"/>
              </w:rPr>
              <w:t>BH</w:t>
            </w:r>
            <w:r w:rsidRPr="003D6BC1">
              <w:rPr>
                <w:rFonts w:hint="eastAsia"/>
                <w:b/>
                <w:sz w:val="24"/>
              </w:rPr>
              <w:t>元数据</w:t>
            </w:r>
          </w:p>
        </w:tc>
      </w:tr>
      <w:tr w:rsidR="003D6BC1" w14:paraId="185FF027" w14:textId="77777777" w:rsidTr="003D6BC1">
        <w:tc>
          <w:tcPr>
            <w:tcW w:w="4051" w:type="dxa"/>
          </w:tcPr>
          <w:p w14:paraId="0D5B3F86" w14:textId="20BCA71B" w:rsidR="003D6BC1" w:rsidRPr="00A40E01" w:rsidRDefault="00EE05CF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A40E01">
              <w:rPr>
                <w:sz w:val="21"/>
                <w:szCs w:val="21"/>
              </w:rPr>
              <w:t>Material -&gt; Title</w:t>
            </w:r>
          </w:p>
        </w:tc>
        <w:tc>
          <w:tcPr>
            <w:tcW w:w="3828" w:type="dxa"/>
          </w:tcPr>
          <w:p w14:paraId="00A0BE6B" w14:textId="2A3271DA" w:rsidR="003D6BC1" w:rsidRPr="008231EF" w:rsidRDefault="00C76480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B</w:t>
            </w:r>
            <w:r w:rsidRPr="008231EF">
              <w:rPr>
                <w:sz w:val="21"/>
                <w:szCs w:val="21"/>
              </w:rPr>
              <w:t>asic Info -&gt; Title</w:t>
            </w:r>
          </w:p>
        </w:tc>
      </w:tr>
      <w:tr w:rsidR="00657304" w14:paraId="744FBB43" w14:textId="77777777" w:rsidTr="003D6BC1">
        <w:tc>
          <w:tcPr>
            <w:tcW w:w="4051" w:type="dxa"/>
          </w:tcPr>
          <w:p w14:paraId="64411B77" w14:textId="00CDF963" w:rsidR="00657304" w:rsidRPr="00A40E01" w:rsidRDefault="00EE05CF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A40E01">
              <w:rPr>
                <w:sz w:val="21"/>
                <w:szCs w:val="21"/>
              </w:rPr>
              <w:t xml:space="preserve">Material -&gt; </w:t>
            </w:r>
            <w:r w:rsidR="00A40E01" w:rsidRPr="00A40E01">
              <w:rPr>
                <w:sz w:val="21"/>
                <w:szCs w:val="21"/>
              </w:rPr>
              <w:t>Rights</w:t>
            </w:r>
          </w:p>
        </w:tc>
        <w:tc>
          <w:tcPr>
            <w:tcW w:w="3828" w:type="dxa"/>
          </w:tcPr>
          <w:p w14:paraId="30C79945" w14:textId="1DC9910D" w:rsidR="00657304" w:rsidRPr="008231EF" w:rsidRDefault="00657304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asic Info -&gt; Rights</w:t>
            </w:r>
          </w:p>
        </w:tc>
      </w:tr>
      <w:tr w:rsidR="003D6BC1" w14:paraId="44C3B313" w14:textId="77777777" w:rsidTr="003D6BC1">
        <w:tc>
          <w:tcPr>
            <w:tcW w:w="4051" w:type="dxa"/>
          </w:tcPr>
          <w:p w14:paraId="338CD86B" w14:textId="07288221" w:rsidR="003D6BC1" w:rsidRPr="00A40E01" w:rsidRDefault="00A40E01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A40E01">
              <w:rPr>
                <w:sz w:val="21"/>
                <w:szCs w:val="21"/>
              </w:rPr>
              <w:t>Material -&gt; Comments</w:t>
            </w:r>
          </w:p>
        </w:tc>
        <w:tc>
          <w:tcPr>
            <w:tcW w:w="3828" w:type="dxa"/>
          </w:tcPr>
          <w:p w14:paraId="3D5748F4" w14:textId="46F1B588" w:rsidR="003D6BC1" w:rsidRPr="008231EF" w:rsidRDefault="00C76480" w:rsidP="007845C5">
            <w:pPr>
              <w:pStyle w:val="SPEC"/>
              <w:spacing w:line="360" w:lineRule="auto"/>
              <w:rPr>
                <w:sz w:val="24"/>
              </w:rPr>
            </w:pPr>
            <w:r w:rsidRPr="008231EF">
              <w:rPr>
                <w:rFonts w:hint="eastAsia"/>
                <w:sz w:val="21"/>
                <w:szCs w:val="21"/>
              </w:rPr>
              <w:t>B</w:t>
            </w:r>
            <w:r w:rsidRPr="008231EF">
              <w:rPr>
                <w:sz w:val="21"/>
                <w:szCs w:val="21"/>
              </w:rPr>
              <w:t>asic Info -&gt; Comments</w:t>
            </w:r>
          </w:p>
        </w:tc>
      </w:tr>
      <w:tr w:rsidR="003D6BC1" w14:paraId="7F47C129" w14:textId="77777777" w:rsidTr="003D6BC1">
        <w:tc>
          <w:tcPr>
            <w:tcW w:w="4051" w:type="dxa"/>
          </w:tcPr>
          <w:p w14:paraId="22B9B267" w14:textId="39BB0BBD" w:rsidR="003D6BC1" w:rsidRPr="00A40E01" w:rsidRDefault="00A40E01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A40E01">
              <w:rPr>
                <w:sz w:val="21"/>
                <w:szCs w:val="21"/>
              </w:rPr>
              <w:t>Material -&gt; Address</w:t>
            </w:r>
          </w:p>
        </w:tc>
        <w:tc>
          <w:tcPr>
            <w:tcW w:w="3828" w:type="dxa"/>
          </w:tcPr>
          <w:p w14:paraId="48FDCC5E" w14:textId="236C0123" w:rsidR="003D6BC1" w:rsidRPr="008231EF" w:rsidRDefault="00C76480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B</w:t>
            </w:r>
            <w:r w:rsidRPr="008231EF">
              <w:rPr>
                <w:sz w:val="21"/>
                <w:szCs w:val="21"/>
              </w:rPr>
              <w:t>asic Info -&gt; Address</w:t>
            </w:r>
            <w:r w:rsidR="00A40E01">
              <w:rPr>
                <w:sz w:val="21"/>
                <w:szCs w:val="21"/>
              </w:rPr>
              <w:t xml:space="preserve"> (</w:t>
            </w:r>
            <w:r w:rsidR="00A40E01" w:rsidRPr="00A40E01">
              <w:rPr>
                <w:rFonts w:hint="eastAsia"/>
                <w:color w:val="FF0000"/>
                <w:sz w:val="21"/>
                <w:szCs w:val="21"/>
              </w:rPr>
              <w:t>按照</w:t>
            </w:r>
            <w:r w:rsidR="00A40E01" w:rsidRPr="00A40E01">
              <w:rPr>
                <w:rFonts w:hint="eastAsia"/>
                <w:color w:val="FF0000"/>
                <w:sz w:val="21"/>
                <w:szCs w:val="21"/>
              </w:rPr>
              <w:t>S</w:t>
            </w:r>
            <w:r w:rsidR="00A40E01" w:rsidRPr="00A40E01">
              <w:rPr>
                <w:color w:val="FF0000"/>
                <w:sz w:val="21"/>
                <w:szCs w:val="21"/>
              </w:rPr>
              <w:t>onaps</w:t>
            </w:r>
            <w:r w:rsidR="00A40E01" w:rsidRPr="00A40E01">
              <w:rPr>
                <w:rFonts w:hint="eastAsia"/>
                <w:color w:val="FF0000"/>
                <w:sz w:val="21"/>
                <w:szCs w:val="21"/>
              </w:rPr>
              <w:t>的</w:t>
            </w:r>
            <w:r w:rsidR="00A40E01" w:rsidRPr="00A40E01">
              <w:rPr>
                <w:rFonts w:hint="eastAsia"/>
                <w:color w:val="FF0000"/>
                <w:sz w:val="21"/>
                <w:szCs w:val="21"/>
              </w:rPr>
              <w:t>A</w:t>
            </w:r>
            <w:r w:rsidR="00A40E01" w:rsidRPr="00A40E01">
              <w:rPr>
                <w:color w:val="FF0000"/>
                <w:sz w:val="21"/>
                <w:szCs w:val="21"/>
              </w:rPr>
              <w:t>ddress</w:t>
            </w:r>
            <w:r w:rsidR="00A40E01" w:rsidRPr="00A40E01">
              <w:rPr>
                <w:rFonts w:hint="eastAsia"/>
                <w:color w:val="FF0000"/>
                <w:sz w:val="21"/>
                <w:szCs w:val="21"/>
              </w:rPr>
              <w:t>结构统一放在一级目录“</w:t>
            </w:r>
            <w:r w:rsidR="00A40E01" w:rsidRPr="00A40E01">
              <w:rPr>
                <w:rFonts w:hint="eastAsia"/>
                <w:color w:val="FF0000"/>
                <w:sz w:val="21"/>
                <w:szCs w:val="21"/>
              </w:rPr>
              <w:t>Archive</w:t>
            </w:r>
            <w:r w:rsidR="00A40E01" w:rsidRPr="00A40E01">
              <w:rPr>
                <w:color w:val="FF0000"/>
                <w:sz w:val="21"/>
                <w:szCs w:val="21"/>
              </w:rPr>
              <w:t>d</w:t>
            </w:r>
            <w:r w:rsidR="00A40E01" w:rsidRPr="00A40E01">
              <w:rPr>
                <w:rFonts w:hint="eastAsia"/>
                <w:color w:val="FF0000"/>
                <w:sz w:val="21"/>
                <w:szCs w:val="21"/>
              </w:rPr>
              <w:t>”下</w:t>
            </w:r>
            <w:r w:rsidR="00A40E01">
              <w:rPr>
                <w:sz w:val="21"/>
                <w:szCs w:val="21"/>
              </w:rPr>
              <w:t>)</w:t>
            </w:r>
          </w:p>
        </w:tc>
      </w:tr>
      <w:tr w:rsidR="00657304" w14:paraId="5E1B9E08" w14:textId="77777777" w:rsidTr="003D6BC1">
        <w:tc>
          <w:tcPr>
            <w:tcW w:w="4051" w:type="dxa"/>
          </w:tcPr>
          <w:p w14:paraId="4DAF5413" w14:textId="40BDC6FF" w:rsidR="00657304" w:rsidRPr="00A40E01" w:rsidRDefault="00A40E01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aterial -&gt; Item Name</w:t>
            </w:r>
          </w:p>
        </w:tc>
        <w:tc>
          <w:tcPr>
            <w:tcW w:w="3828" w:type="dxa"/>
          </w:tcPr>
          <w:p w14:paraId="5A392A60" w14:textId="3DB40A51" w:rsidR="00657304" w:rsidRPr="008231EF" w:rsidRDefault="00475B83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asic Info -&gt; Item Name</w:t>
            </w:r>
          </w:p>
        </w:tc>
      </w:tr>
      <w:tr w:rsidR="003D6BC1" w14:paraId="07CBD386" w14:textId="77777777" w:rsidTr="003D6BC1">
        <w:tc>
          <w:tcPr>
            <w:tcW w:w="4051" w:type="dxa"/>
          </w:tcPr>
          <w:p w14:paraId="416C088E" w14:textId="06FCC7B9" w:rsidR="003D6BC1" w:rsidRPr="00A40E01" w:rsidRDefault="00A40E01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aterial -&gt; Journalist</w:t>
            </w:r>
          </w:p>
        </w:tc>
        <w:tc>
          <w:tcPr>
            <w:tcW w:w="3828" w:type="dxa"/>
          </w:tcPr>
          <w:p w14:paraId="689116C3" w14:textId="7CEBAD66" w:rsidR="003D6BC1" w:rsidRPr="008231EF" w:rsidRDefault="00C76480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B</w:t>
            </w:r>
            <w:r w:rsidRPr="008231EF">
              <w:rPr>
                <w:sz w:val="21"/>
                <w:szCs w:val="21"/>
              </w:rPr>
              <w:t>asic Info -&gt; Journalist</w:t>
            </w:r>
          </w:p>
        </w:tc>
      </w:tr>
      <w:tr w:rsidR="00475B83" w14:paraId="4E773BD0" w14:textId="77777777" w:rsidTr="003D6BC1">
        <w:tc>
          <w:tcPr>
            <w:tcW w:w="4051" w:type="dxa"/>
          </w:tcPr>
          <w:p w14:paraId="3517C57B" w14:textId="0F94E0A9" w:rsidR="00475B83" w:rsidRPr="00A40E01" w:rsidRDefault="00A40E01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aterial -&gt; Category</w:t>
            </w:r>
          </w:p>
        </w:tc>
        <w:tc>
          <w:tcPr>
            <w:tcW w:w="3828" w:type="dxa"/>
          </w:tcPr>
          <w:p w14:paraId="6BFFC6B7" w14:textId="5202576C" w:rsidR="00475B83" w:rsidRPr="008231EF" w:rsidRDefault="00475B83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asic Info -&gt; Category</w:t>
            </w:r>
          </w:p>
        </w:tc>
      </w:tr>
      <w:tr w:rsidR="003D6BC1" w14:paraId="5D4E82D2" w14:textId="77777777" w:rsidTr="003D6BC1">
        <w:tc>
          <w:tcPr>
            <w:tcW w:w="4051" w:type="dxa"/>
          </w:tcPr>
          <w:p w14:paraId="317E82A3" w14:textId="1210BEB9" w:rsidR="003D6BC1" w:rsidRPr="00A40E01" w:rsidRDefault="00A40E01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aterial -&gt; Program Name</w:t>
            </w:r>
          </w:p>
        </w:tc>
        <w:tc>
          <w:tcPr>
            <w:tcW w:w="3828" w:type="dxa"/>
          </w:tcPr>
          <w:p w14:paraId="5D668194" w14:textId="224A18DF" w:rsidR="003D6BC1" w:rsidRPr="008231EF" w:rsidRDefault="00C76480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B</w:t>
            </w:r>
            <w:r w:rsidRPr="008231EF">
              <w:rPr>
                <w:sz w:val="21"/>
                <w:szCs w:val="21"/>
              </w:rPr>
              <w:t>asic Info -&gt; Program Name</w:t>
            </w:r>
          </w:p>
        </w:tc>
      </w:tr>
      <w:tr w:rsidR="003D6BC1" w14:paraId="1022CF35" w14:textId="77777777" w:rsidTr="003D6BC1">
        <w:tc>
          <w:tcPr>
            <w:tcW w:w="4051" w:type="dxa"/>
          </w:tcPr>
          <w:p w14:paraId="27FD92A6" w14:textId="0B728B95" w:rsidR="003D6BC1" w:rsidRPr="00A40E01" w:rsidRDefault="00A40E01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aterial -&gt; Attribute (16:9SD)</w:t>
            </w:r>
          </w:p>
        </w:tc>
        <w:tc>
          <w:tcPr>
            <w:tcW w:w="3828" w:type="dxa"/>
          </w:tcPr>
          <w:p w14:paraId="45EFB469" w14:textId="3EC68880" w:rsidR="003D6BC1" w:rsidRPr="008231EF" w:rsidRDefault="00C76480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B</w:t>
            </w:r>
            <w:r w:rsidRPr="008231EF">
              <w:rPr>
                <w:sz w:val="21"/>
                <w:szCs w:val="21"/>
              </w:rPr>
              <w:t>asic Info -&gt; Attribute</w:t>
            </w:r>
            <w:r w:rsidR="00475B83">
              <w:rPr>
                <w:sz w:val="21"/>
                <w:szCs w:val="21"/>
              </w:rPr>
              <w:t xml:space="preserve"> (16:9SD)</w:t>
            </w:r>
          </w:p>
        </w:tc>
      </w:tr>
      <w:tr w:rsidR="003D6BC1" w14:paraId="36F78FD6" w14:textId="77777777" w:rsidTr="003D6BC1">
        <w:tc>
          <w:tcPr>
            <w:tcW w:w="4051" w:type="dxa"/>
          </w:tcPr>
          <w:p w14:paraId="1218BCA3" w14:textId="153316E2" w:rsidR="003D6BC1" w:rsidRPr="00A40E01" w:rsidRDefault="00BA363D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lanning -&gt; Place</w:t>
            </w:r>
          </w:p>
        </w:tc>
        <w:tc>
          <w:tcPr>
            <w:tcW w:w="3828" w:type="dxa"/>
          </w:tcPr>
          <w:p w14:paraId="5A096F16" w14:textId="48E07A64" w:rsidR="003D6BC1" w:rsidRPr="008231EF" w:rsidRDefault="00C76480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P</w:t>
            </w:r>
            <w:r w:rsidRPr="008231EF">
              <w:rPr>
                <w:sz w:val="21"/>
                <w:szCs w:val="21"/>
              </w:rPr>
              <w:t>lanning -&gt; Place</w:t>
            </w:r>
          </w:p>
        </w:tc>
      </w:tr>
      <w:tr w:rsidR="003D6BC1" w14:paraId="3DB8FBDD" w14:textId="77777777" w:rsidTr="003D6BC1">
        <w:tc>
          <w:tcPr>
            <w:tcW w:w="4051" w:type="dxa"/>
          </w:tcPr>
          <w:p w14:paraId="3C33E4BC" w14:textId="1815F5B4" w:rsidR="003D6BC1" w:rsidRPr="00A40E01" w:rsidRDefault="00BA363D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lanning -&gt; Planning Date/Time</w:t>
            </w:r>
          </w:p>
        </w:tc>
        <w:tc>
          <w:tcPr>
            <w:tcW w:w="3828" w:type="dxa"/>
          </w:tcPr>
          <w:p w14:paraId="2DDACB60" w14:textId="2BE499BC" w:rsidR="003D6BC1" w:rsidRPr="008231EF" w:rsidRDefault="008231EF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Plann</w:t>
            </w:r>
            <w:r w:rsidRPr="008231EF">
              <w:rPr>
                <w:sz w:val="21"/>
                <w:szCs w:val="21"/>
              </w:rPr>
              <w:t>ing -&gt; Planning Date</w:t>
            </w:r>
          </w:p>
        </w:tc>
      </w:tr>
      <w:tr w:rsidR="003D6BC1" w14:paraId="2D451319" w14:textId="77777777" w:rsidTr="003D6BC1">
        <w:tc>
          <w:tcPr>
            <w:tcW w:w="4051" w:type="dxa"/>
          </w:tcPr>
          <w:p w14:paraId="253603C9" w14:textId="5B37EC9D" w:rsidR="003D6BC1" w:rsidRPr="00A40E01" w:rsidRDefault="00BA363D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lanning -&gt; Director</w:t>
            </w:r>
          </w:p>
        </w:tc>
        <w:tc>
          <w:tcPr>
            <w:tcW w:w="3828" w:type="dxa"/>
          </w:tcPr>
          <w:p w14:paraId="243C02D3" w14:textId="643A4CCD" w:rsidR="003D6BC1" w:rsidRPr="008231EF" w:rsidRDefault="008231EF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P</w:t>
            </w:r>
            <w:r w:rsidRPr="008231EF">
              <w:rPr>
                <w:sz w:val="21"/>
                <w:szCs w:val="21"/>
              </w:rPr>
              <w:t>lanning -&gt; Director</w:t>
            </w:r>
          </w:p>
        </w:tc>
      </w:tr>
      <w:tr w:rsidR="003D6BC1" w14:paraId="161D1445" w14:textId="77777777" w:rsidTr="003D6BC1">
        <w:tc>
          <w:tcPr>
            <w:tcW w:w="4051" w:type="dxa"/>
          </w:tcPr>
          <w:p w14:paraId="0769B73D" w14:textId="7D690481" w:rsidR="003D6BC1" w:rsidRPr="00A40E01" w:rsidRDefault="00BA363D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lanning -&gt; Input by</w:t>
            </w:r>
          </w:p>
        </w:tc>
        <w:tc>
          <w:tcPr>
            <w:tcW w:w="3828" w:type="dxa"/>
          </w:tcPr>
          <w:p w14:paraId="7DA74C0A" w14:textId="033CBA49" w:rsidR="003D6BC1" w:rsidRPr="008231EF" w:rsidRDefault="008231EF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P</w:t>
            </w:r>
            <w:r w:rsidRPr="008231EF">
              <w:rPr>
                <w:sz w:val="21"/>
                <w:szCs w:val="21"/>
              </w:rPr>
              <w:t>lanning -&gt; Input by</w:t>
            </w:r>
          </w:p>
        </w:tc>
      </w:tr>
      <w:tr w:rsidR="003D6BC1" w14:paraId="2C9644CA" w14:textId="77777777" w:rsidTr="003D6BC1">
        <w:tc>
          <w:tcPr>
            <w:tcW w:w="4051" w:type="dxa"/>
          </w:tcPr>
          <w:p w14:paraId="35FC7ECA" w14:textId="5E411BA7" w:rsidR="003D6BC1" w:rsidRPr="00A40E01" w:rsidRDefault="00BA363D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lanning -&gt; Photographer</w:t>
            </w:r>
          </w:p>
        </w:tc>
        <w:tc>
          <w:tcPr>
            <w:tcW w:w="3828" w:type="dxa"/>
          </w:tcPr>
          <w:p w14:paraId="3298D7A9" w14:textId="358C8883" w:rsidR="003D6BC1" w:rsidRPr="008231EF" w:rsidRDefault="008231EF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P</w:t>
            </w:r>
            <w:r w:rsidRPr="008231EF">
              <w:rPr>
                <w:sz w:val="21"/>
                <w:szCs w:val="21"/>
              </w:rPr>
              <w:t>lanning Photographer</w:t>
            </w:r>
          </w:p>
        </w:tc>
      </w:tr>
      <w:tr w:rsidR="003D6BC1" w14:paraId="621FCAEE" w14:textId="77777777" w:rsidTr="003D6BC1">
        <w:tc>
          <w:tcPr>
            <w:tcW w:w="4051" w:type="dxa"/>
          </w:tcPr>
          <w:p w14:paraId="07E9BB0C" w14:textId="5D629342" w:rsidR="003D6BC1" w:rsidRPr="00A40E01" w:rsidRDefault="00BA363D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lanning -&gt; Reporter</w:t>
            </w:r>
          </w:p>
        </w:tc>
        <w:tc>
          <w:tcPr>
            <w:tcW w:w="3828" w:type="dxa"/>
          </w:tcPr>
          <w:p w14:paraId="2CB9773B" w14:textId="23824A11" w:rsidR="003D6BC1" w:rsidRPr="008231EF" w:rsidRDefault="008231EF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P</w:t>
            </w:r>
            <w:r w:rsidRPr="008231EF">
              <w:rPr>
                <w:sz w:val="21"/>
                <w:szCs w:val="21"/>
              </w:rPr>
              <w:t>lanning -&gt; Reporter</w:t>
            </w:r>
          </w:p>
        </w:tc>
      </w:tr>
      <w:tr w:rsidR="003D6BC1" w14:paraId="5D38DAB1" w14:textId="77777777" w:rsidTr="003D6BC1">
        <w:tc>
          <w:tcPr>
            <w:tcW w:w="4051" w:type="dxa"/>
          </w:tcPr>
          <w:p w14:paraId="0D894130" w14:textId="6BEE2C8A" w:rsidR="003D6BC1" w:rsidRPr="00A40E01" w:rsidRDefault="00BA363D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lanning -&gt; Other Engineer</w:t>
            </w:r>
          </w:p>
        </w:tc>
        <w:tc>
          <w:tcPr>
            <w:tcW w:w="3828" w:type="dxa"/>
          </w:tcPr>
          <w:p w14:paraId="65969757" w14:textId="70C0EB8E" w:rsidR="003D6BC1" w:rsidRPr="008231EF" w:rsidRDefault="008231EF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P</w:t>
            </w:r>
            <w:r w:rsidRPr="008231EF">
              <w:rPr>
                <w:sz w:val="21"/>
                <w:szCs w:val="21"/>
              </w:rPr>
              <w:t>lanning -&gt; Other Engineer</w:t>
            </w:r>
          </w:p>
        </w:tc>
      </w:tr>
      <w:tr w:rsidR="003D6BC1" w14:paraId="46611437" w14:textId="77777777" w:rsidTr="003D6BC1">
        <w:tc>
          <w:tcPr>
            <w:tcW w:w="4051" w:type="dxa"/>
          </w:tcPr>
          <w:p w14:paraId="2DCC50B0" w14:textId="2376BF22" w:rsidR="003D6BC1" w:rsidRPr="00A40E01" w:rsidRDefault="00BA363D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lanning -&gt; Equipment</w:t>
            </w:r>
          </w:p>
        </w:tc>
        <w:tc>
          <w:tcPr>
            <w:tcW w:w="3828" w:type="dxa"/>
          </w:tcPr>
          <w:p w14:paraId="12404343" w14:textId="7CB6174C" w:rsidR="003D6BC1" w:rsidRPr="008231EF" w:rsidRDefault="008231EF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P</w:t>
            </w:r>
            <w:r w:rsidRPr="008231EF">
              <w:rPr>
                <w:sz w:val="21"/>
                <w:szCs w:val="21"/>
              </w:rPr>
              <w:t>lanning -&gt; Equipment</w:t>
            </w:r>
          </w:p>
        </w:tc>
      </w:tr>
      <w:tr w:rsidR="003D6BC1" w14:paraId="3C1DD918" w14:textId="77777777" w:rsidTr="003D6BC1">
        <w:tc>
          <w:tcPr>
            <w:tcW w:w="4051" w:type="dxa"/>
          </w:tcPr>
          <w:p w14:paraId="63346714" w14:textId="506ABAC8" w:rsidR="003D6BC1" w:rsidRPr="00A40E01" w:rsidRDefault="00BA363D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lanning -&gt; Contact Info.</w:t>
            </w:r>
          </w:p>
        </w:tc>
        <w:tc>
          <w:tcPr>
            <w:tcW w:w="3828" w:type="dxa"/>
          </w:tcPr>
          <w:p w14:paraId="6C6364C5" w14:textId="0CD47BA0" w:rsidR="003D6BC1" w:rsidRPr="008231EF" w:rsidRDefault="008231EF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P</w:t>
            </w:r>
            <w:r w:rsidRPr="008231EF">
              <w:rPr>
                <w:sz w:val="21"/>
                <w:szCs w:val="21"/>
              </w:rPr>
              <w:t>lanning -&gt; Contact Info.</w:t>
            </w:r>
          </w:p>
        </w:tc>
      </w:tr>
      <w:tr w:rsidR="003D6BC1" w14:paraId="37229F65" w14:textId="77777777" w:rsidTr="003D6BC1">
        <w:tc>
          <w:tcPr>
            <w:tcW w:w="4051" w:type="dxa"/>
          </w:tcPr>
          <w:p w14:paraId="24C1DA65" w14:textId="3F3618D4" w:rsidR="003D6BC1" w:rsidRPr="00A40E01" w:rsidRDefault="00BA363D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Input source</w:t>
            </w:r>
          </w:p>
        </w:tc>
        <w:tc>
          <w:tcPr>
            <w:tcW w:w="3828" w:type="dxa"/>
          </w:tcPr>
          <w:p w14:paraId="3BE40F10" w14:textId="47986124" w:rsidR="003D6BC1" w:rsidRPr="008231EF" w:rsidRDefault="008231EF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F</w:t>
            </w:r>
            <w:r w:rsidRPr="008231EF">
              <w:rPr>
                <w:sz w:val="21"/>
                <w:szCs w:val="21"/>
              </w:rPr>
              <w:t>illing -&gt; Input Source</w:t>
            </w:r>
          </w:p>
        </w:tc>
      </w:tr>
      <w:tr w:rsidR="00260099" w14:paraId="67724FFA" w14:textId="77777777" w:rsidTr="003D6BC1">
        <w:tc>
          <w:tcPr>
            <w:tcW w:w="4051" w:type="dxa"/>
          </w:tcPr>
          <w:p w14:paraId="5B2BC9A4" w14:textId="6D2AB052" w:rsidR="00260099" w:rsidRPr="00A40E01" w:rsidRDefault="00BA363D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Video Format</w:t>
            </w:r>
          </w:p>
        </w:tc>
        <w:tc>
          <w:tcPr>
            <w:tcW w:w="3828" w:type="dxa"/>
          </w:tcPr>
          <w:p w14:paraId="39E37E55" w14:textId="2E6AAB29" w:rsidR="00260099" w:rsidRPr="008231EF" w:rsidRDefault="00260099" w:rsidP="007845C5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Video Format</w:t>
            </w:r>
          </w:p>
        </w:tc>
      </w:tr>
      <w:tr w:rsidR="00260099" w14:paraId="77E350DB" w14:textId="77777777" w:rsidTr="003D6BC1">
        <w:tc>
          <w:tcPr>
            <w:tcW w:w="4051" w:type="dxa"/>
          </w:tcPr>
          <w:p w14:paraId="62CD27F4" w14:textId="50D10146" w:rsidR="00260099" w:rsidRPr="00A40E01" w:rsidRDefault="00BA363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Audio Format</w:t>
            </w:r>
          </w:p>
        </w:tc>
        <w:tc>
          <w:tcPr>
            <w:tcW w:w="3828" w:type="dxa"/>
          </w:tcPr>
          <w:p w14:paraId="7382B193" w14:textId="40C71FEC" w:rsidR="00260099" w:rsidRPr="008231EF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Audio Format</w:t>
            </w:r>
          </w:p>
        </w:tc>
      </w:tr>
      <w:tr w:rsidR="00260099" w14:paraId="29C23229" w14:textId="77777777" w:rsidTr="003D6BC1">
        <w:tc>
          <w:tcPr>
            <w:tcW w:w="4051" w:type="dxa"/>
          </w:tcPr>
          <w:p w14:paraId="1580AAE4" w14:textId="59F64EFC" w:rsidR="00260099" w:rsidRPr="00A40E01" w:rsidRDefault="00BA363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Ingest Channel name</w:t>
            </w:r>
          </w:p>
        </w:tc>
        <w:tc>
          <w:tcPr>
            <w:tcW w:w="3828" w:type="dxa"/>
          </w:tcPr>
          <w:p w14:paraId="0428BC08" w14:textId="7CA1B60F" w:rsidR="00260099" w:rsidRPr="008231EF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F</w:t>
            </w:r>
            <w:r w:rsidRPr="008231EF">
              <w:rPr>
                <w:sz w:val="21"/>
                <w:szCs w:val="21"/>
              </w:rPr>
              <w:t>illing -&gt; Ingest Channel name</w:t>
            </w:r>
          </w:p>
        </w:tc>
      </w:tr>
      <w:tr w:rsidR="00260099" w14:paraId="4AB579CF" w14:textId="77777777" w:rsidTr="003D6BC1">
        <w:tc>
          <w:tcPr>
            <w:tcW w:w="4051" w:type="dxa"/>
          </w:tcPr>
          <w:p w14:paraId="3E2BD9EF" w14:textId="508A84DB" w:rsidR="00260099" w:rsidRPr="00A40E01" w:rsidRDefault="00BA363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Ingest device ID</w:t>
            </w:r>
          </w:p>
        </w:tc>
        <w:tc>
          <w:tcPr>
            <w:tcW w:w="3828" w:type="dxa"/>
          </w:tcPr>
          <w:p w14:paraId="33547912" w14:textId="0F5AC93B" w:rsidR="00260099" w:rsidRPr="008231EF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F</w:t>
            </w:r>
            <w:r w:rsidRPr="008231EF">
              <w:rPr>
                <w:sz w:val="21"/>
                <w:szCs w:val="21"/>
              </w:rPr>
              <w:t>illing -&gt; Ingest Device ID</w:t>
            </w:r>
          </w:p>
        </w:tc>
      </w:tr>
      <w:tr w:rsidR="00260099" w14:paraId="10FB6F89" w14:textId="77777777" w:rsidTr="003D6BC1">
        <w:tc>
          <w:tcPr>
            <w:tcW w:w="4051" w:type="dxa"/>
          </w:tcPr>
          <w:p w14:paraId="3D9BC711" w14:textId="47C62AA7" w:rsidR="00260099" w:rsidRPr="00A40E01" w:rsidRDefault="00BA363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Qu</w:t>
            </w:r>
            <w:r w:rsidR="00310E4E">
              <w:rPr>
                <w:sz w:val="21"/>
                <w:szCs w:val="21"/>
              </w:rPr>
              <w:t>antity of audio channels</w:t>
            </w:r>
          </w:p>
        </w:tc>
        <w:tc>
          <w:tcPr>
            <w:tcW w:w="3828" w:type="dxa"/>
          </w:tcPr>
          <w:p w14:paraId="1C30A375" w14:textId="5305EF40" w:rsidR="00260099" w:rsidRPr="008231EF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 w:rsidRPr="008231EF">
              <w:rPr>
                <w:rFonts w:hint="eastAsia"/>
                <w:sz w:val="21"/>
                <w:szCs w:val="21"/>
              </w:rPr>
              <w:t>F</w:t>
            </w:r>
            <w:r w:rsidRPr="008231EF">
              <w:rPr>
                <w:sz w:val="21"/>
                <w:szCs w:val="21"/>
              </w:rPr>
              <w:t>illing -&gt; Qua</w:t>
            </w:r>
            <w:r w:rsidR="00310E4E">
              <w:rPr>
                <w:sz w:val="21"/>
                <w:szCs w:val="21"/>
              </w:rPr>
              <w:t>nt</w:t>
            </w:r>
            <w:r w:rsidRPr="008231EF">
              <w:rPr>
                <w:sz w:val="21"/>
                <w:szCs w:val="21"/>
              </w:rPr>
              <w:t>ity of audio channels</w:t>
            </w:r>
          </w:p>
        </w:tc>
      </w:tr>
      <w:tr w:rsidR="00260099" w14:paraId="42D93526" w14:textId="77777777" w:rsidTr="003D6BC1">
        <w:tc>
          <w:tcPr>
            <w:tcW w:w="4051" w:type="dxa"/>
          </w:tcPr>
          <w:p w14:paraId="15E211FD" w14:textId="03DCE3C8" w:rsidR="00260099" w:rsidRPr="00310E4E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Filling -&gt; SOF(STC)</w:t>
            </w:r>
          </w:p>
        </w:tc>
        <w:tc>
          <w:tcPr>
            <w:tcW w:w="3828" w:type="dxa"/>
          </w:tcPr>
          <w:p w14:paraId="1CD8C3B8" w14:textId="3648927A" w:rsidR="00260099" w:rsidRPr="008231EF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SOF(STC)</w:t>
            </w:r>
          </w:p>
        </w:tc>
      </w:tr>
      <w:tr w:rsidR="00260099" w14:paraId="5041E9DF" w14:textId="77777777" w:rsidTr="003D6BC1">
        <w:tc>
          <w:tcPr>
            <w:tcW w:w="4051" w:type="dxa"/>
          </w:tcPr>
          <w:p w14:paraId="48A7228D" w14:textId="0115F2E8" w:rsidR="00260099" w:rsidRPr="00A40E01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EOF</w:t>
            </w:r>
          </w:p>
        </w:tc>
        <w:tc>
          <w:tcPr>
            <w:tcW w:w="3828" w:type="dxa"/>
          </w:tcPr>
          <w:p w14:paraId="4EE55D87" w14:textId="2C479A23" w:rsidR="00260099" w:rsidRPr="008231EF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EOF</w:t>
            </w:r>
          </w:p>
        </w:tc>
      </w:tr>
      <w:tr w:rsidR="00260099" w14:paraId="2067E8F8" w14:textId="77777777" w:rsidTr="003D6BC1">
        <w:tc>
          <w:tcPr>
            <w:tcW w:w="4051" w:type="dxa"/>
          </w:tcPr>
          <w:p w14:paraId="1E369E27" w14:textId="13A3882B" w:rsidR="00260099" w:rsidRPr="00A40E01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Total Duration</w:t>
            </w:r>
          </w:p>
        </w:tc>
        <w:tc>
          <w:tcPr>
            <w:tcW w:w="3828" w:type="dxa"/>
          </w:tcPr>
          <w:p w14:paraId="305DFAB6" w14:textId="33F5F1D8" w:rsidR="00260099" w:rsidRPr="008231EF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Total Duration</w:t>
            </w:r>
          </w:p>
        </w:tc>
      </w:tr>
      <w:tr w:rsidR="00260099" w14:paraId="4A7344C4" w14:textId="77777777" w:rsidTr="003D6BC1">
        <w:tc>
          <w:tcPr>
            <w:tcW w:w="4051" w:type="dxa"/>
          </w:tcPr>
          <w:p w14:paraId="3E6ACBE5" w14:textId="7B49D83F" w:rsidR="00260099" w:rsidRPr="00A40E01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F</w:t>
            </w:r>
            <w:r>
              <w:rPr>
                <w:sz w:val="21"/>
                <w:szCs w:val="21"/>
              </w:rPr>
              <w:t>illing -&gt; SOM</w:t>
            </w:r>
          </w:p>
        </w:tc>
        <w:tc>
          <w:tcPr>
            <w:tcW w:w="3828" w:type="dxa"/>
          </w:tcPr>
          <w:p w14:paraId="221CEB15" w14:textId="4DFEFB8E" w:rsidR="00260099" w:rsidRPr="008231EF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SOM</w:t>
            </w:r>
          </w:p>
        </w:tc>
      </w:tr>
      <w:tr w:rsidR="00260099" w14:paraId="105108C5" w14:textId="77777777" w:rsidTr="003D6BC1">
        <w:tc>
          <w:tcPr>
            <w:tcW w:w="4051" w:type="dxa"/>
          </w:tcPr>
          <w:p w14:paraId="10258BB8" w14:textId="16BFAF99" w:rsidR="00260099" w:rsidRPr="00A40E01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EOM</w:t>
            </w:r>
          </w:p>
        </w:tc>
        <w:tc>
          <w:tcPr>
            <w:tcW w:w="3828" w:type="dxa"/>
          </w:tcPr>
          <w:p w14:paraId="0B6DDA01" w14:textId="3ACE8C6A" w:rsidR="00260099" w:rsidRPr="008231EF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EOM</w:t>
            </w:r>
          </w:p>
        </w:tc>
      </w:tr>
      <w:tr w:rsidR="00260099" w14:paraId="4A9CD9F1" w14:textId="77777777" w:rsidTr="003D6BC1">
        <w:tc>
          <w:tcPr>
            <w:tcW w:w="4051" w:type="dxa"/>
          </w:tcPr>
          <w:p w14:paraId="4BE3F0DF" w14:textId="2FF042E6" w:rsidR="00260099" w:rsidRPr="00A40E01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Material Duration</w:t>
            </w:r>
          </w:p>
        </w:tc>
        <w:tc>
          <w:tcPr>
            <w:tcW w:w="3828" w:type="dxa"/>
          </w:tcPr>
          <w:p w14:paraId="029C8B69" w14:textId="5B4E6185" w:rsidR="00260099" w:rsidRPr="008231EF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Material Duration</w:t>
            </w:r>
          </w:p>
        </w:tc>
      </w:tr>
      <w:tr w:rsidR="00260099" w14:paraId="647A659E" w14:textId="77777777" w:rsidTr="003D6BC1">
        <w:tc>
          <w:tcPr>
            <w:tcW w:w="4051" w:type="dxa"/>
          </w:tcPr>
          <w:p w14:paraId="3FA80766" w14:textId="14DA5022" w:rsidR="00260099" w:rsidRPr="00A40E01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Stream channel</w:t>
            </w:r>
          </w:p>
        </w:tc>
        <w:tc>
          <w:tcPr>
            <w:tcW w:w="3828" w:type="dxa"/>
          </w:tcPr>
          <w:p w14:paraId="2C30BAC8" w14:textId="1AC39238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Stream Channel</w:t>
            </w:r>
          </w:p>
        </w:tc>
      </w:tr>
      <w:tr w:rsidR="00260099" w14:paraId="0BEB1AD5" w14:textId="77777777" w:rsidTr="003D6BC1">
        <w:tc>
          <w:tcPr>
            <w:tcW w:w="4051" w:type="dxa"/>
          </w:tcPr>
          <w:p w14:paraId="0CB0D62E" w14:textId="2D101DB0" w:rsidR="00260099" w:rsidRPr="00A40E01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Source Tape Barcode</w:t>
            </w:r>
          </w:p>
        </w:tc>
        <w:tc>
          <w:tcPr>
            <w:tcW w:w="3828" w:type="dxa"/>
          </w:tcPr>
          <w:p w14:paraId="77156C5D" w14:textId="62A245D3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Source Tape Barcode</w:t>
            </w:r>
          </w:p>
        </w:tc>
      </w:tr>
      <w:tr w:rsidR="00260099" w14:paraId="0FCEA946" w14:textId="77777777" w:rsidTr="003D6BC1">
        <w:tc>
          <w:tcPr>
            <w:tcW w:w="4051" w:type="dxa"/>
          </w:tcPr>
          <w:p w14:paraId="05D039C5" w14:textId="18B59809" w:rsidR="00260099" w:rsidRPr="00A40E01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Source Tape Title</w:t>
            </w:r>
          </w:p>
        </w:tc>
        <w:tc>
          <w:tcPr>
            <w:tcW w:w="3828" w:type="dxa"/>
          </w:tcPr>
          <w:p w14:paraId="2044F098" w14:textId="194D4E23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Source Tape Title</w:t>
            </w:r>
          </w:p>
        </w:tc>
      </w:tr>
      <w:tr w:rsidR="00260099" w14:paraId="5D1143B4" w14:textId="77777777" w:rsidTr="003D6BC1">
        <w:tc>
          <w:tcPr>
            <w:tcW w:w="4051" w:type="dxa"/>
          </w:tcPr>
          <w:p w14:paraId="096096C7" w14:textId="132AE052" w:rsidR="00260099" w:rsidRPr="00A40E01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Backup Tape Title</w:t>
            </w:r>
          </w:p>
        </w:tc>
        <w:tc>
          <w:tcPr>
            <w:tcW w:w="3828" w:type="dxa"/>
          </w:tcPr>
          <w:p w14:paraId="5984F754" w14:textId="305DB5C4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illing -&gt; Backup Tape Title</w:t>
            </w:r>
          </w:p>
        </w:tc>
      </w:tr>
      <w:tr w:rsidR="00260099" w14:paraId="020235DD" w14:textId="77777777" w:rsidTr="003D6BC1">
        <w:tc>
          <w:tcPr>
            <w:tcW w:w="4051" w:type="dxa"/>
          </w:tcPr>
          <w:p w14:paraId="787504BB" w14:textId="343453C8" w:rsidR="00260099" w:rsidRPr="00A40E01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Essence </w:t>
            </w: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ark -&gt; Essence Marker</w:t>
            </w:r>
          </w:p>
        </w:tc>
        <w:tc>
          <w:tcPr>
            <w:tcW w:w="3828" w:type="dxa"/>
          </w:tcPr>
          <w:p w14:paraId="3C436EE6" w14:textId="6A50F86F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ark -&gt; Essence Mark</w:t>
            </w:r>
          </w:p>
        </w:tc>
      </w:tr>
      <w:tr w:rsidR="00260099" w14:paraId="53C1BB9B" w14:textId="77777777" w:rsidTr="003D6BC1">
        <w:tc>
          <w:tcPr>
            <w:tcW w:w="4051" w:type="dxa"/>
          </w:tcPr>
          <w:p w14:paraId="71ACE284" w14:textId="788004B1" w:rsidR="00260099" w:rsidRPr="00A40E01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Essence </w:t>
            </w: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ark -&gt; Scene Marker</w:t>
            </w:r>
          </w:p>
        </w:tc>
        <w:tc>
          <w:tcPr>
            <w:tcW w:w="3828" w:type="dxa"/>
          </w:tcPr>
          <w:p w14:paraId="107AD81E" w14:textId="2BBDDAA9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ark -&gt; Scene Mark</w:t>
            </w:r>
          </w:p>
        </w:tc>
      </w:tr>
      <w:tr w:rsidR="00260099" w14:paraId="18678C93" w14:textId="77777777" w:rsidTr="003D6BC1">
        <w:tc>
          <w:tcPr>
            <w:tcW w:w="4051" w:type="dxa"/>
          </w:tcPr>
          <w:p w14:paraId="1CF0AC02" w14:textId="70959020" w:rsidR="00260099" w:rsidRPr="00A40E01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ssence Mark -&gt; Change Marker</w:t>
            </w:r>
          </w:p>
        </w:tc>
        <w:tc>
          <w:tcPr>
            <w:tcW w:w="3828" w:type="dxa"/>
          </w:tcPr>
          <w:p w14:paraId="580379E1" w14:textId="072470CF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 xml:space="preserve">ark -&gt; </w:t>
            </w:r>
            <w:r w:rsidR="00A845D0">
              <w:rPr>
                <w:sz w:val="21"/>
                <w:szCs w:val="21"/>
              </w:rPr>
              <w:t xml:space="preserve">Change </w:t>
            </w:r>
            <w:r>
              <w:rPr>
                <w:sz w:val="21"/>
                <w:szCs w:val="21"/>
              </w:rPr>
              <w:t>Mark</w:t>
            </w:r>
          </w:p>
        </w:tc>
      </w:tr>
      <w:tr w:rsidR="00260099" w14:paraId="4E52469C" w14:textId="77777777" w:rsidTr="003D6BC1">
        <w:tc>
          <w:tcPr>
            <w:tcW w:w="4051" w:type="dxa"/>
          </w:tcPr>
          <w:p w14:paraId="072162E4" w14:textId="1CDE5D59" w:rsidR="00260099" w:rsidRPr="00A40E01" w:rsidRDefault="00310E4E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ssence Mark -&gt; Logging Marker</w:t>
            </w:r>
          </w:p>
        </w:tc>
        <w:tc>
          <w:tcPr>
            <w:tcW w:w="3828" w:type="dxa"/>
          </w:tcPr>
          <w:p w14:paraId="26DB838C" w14:textId="5913BD09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 xml:space="preserve">ark -&gt; </w:t>
            </w:r>
            <w:r w:rsidR="00A845D0">
              <w:rPr>
                <w:sz w:val="21"/>
                <w:szCs w:val="21"/>
              </w:rPr>
              <w:t xml:space="preserve">Logging </w:t>
            </w:r>
            <w:r>
              <w:rPr>
                <w:sz w:val="21"/>
                <w:szCs w:val="21"/>
              </w:rPr>
              <w:t>Mark</w:t>
            </w:r>
          </w:p>
        </w:tc>
      </w:tr>
      <w:tr w:rsidR="00260099" w14:paraId="67CFB16B" w14:textId="77777777" w:rsidTr="003D6BC1">
        <w:tc>
          <w:tcPr>
            <w:tcW w:w="4051" w:type="dxa"/>
          </w:tcPr>
          <w:p w14:paraId="63BA3D0B" w14:textId="5D30A393" w:rsidR="00260099" w:rsidRPr="00A40E01" w:rsidRDefault="0071328C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Modified (Date)(Time)</w:t>
            </w:r>
          </w:p>
        </w:tc>
        <w:tc>
          <w:tcPr>
            <w:tcW w:w="3828" w:type="dxa"/>
          </w:tcPr>
          <w:p w14:paraId="7AC4B7E4" w14:textId="7BB2FA34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Modified (Date) (Time)</w:t>
            </w:r>
          </w:p>
        </w:tc>
      </w:tr>
      <w:tr w:rsidR="00260099" w14:paraId="065BA2A4" w14:textId="77777777" w:rsidTr="003D6BC1">
        <w:tc>
          <w:tcPr>
            <w:tcW w:w="4051" w:type="dxa"/>
          </w:tcPr>
          <w:p w14:paraId="33360248" w14:textId="384A6974" w:rsidR="00260099" w:rsidRPr="00A40E01" w:rsidRDefault="0071328C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Modified on</w:t>
            </w:r>
          </w:p>
        </w:tc>
        <w:tc>
          <w:tcPr>
            <w:tcW w:w="3828" w:type="dxa"/>
          </w:tcPr>
          <w:p w14:paraId="3A0253F5" w14:textId="0B6179C0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Modified on</w:t>
            </w:r>
          </w:p>
        </w:tc>
      </w:tr>
      <w:tr w:rsidR="00260099" w14:paraId="22156CE4" w14:textId="77777777" w:rsidTr="003D6BC1">
        <w:tc>
          <w:tcPr>
            <w:tcW w:w="4051" w:type="dxa"/>
          </w:tcPr>
          <w:p w14:paraId="785CC82F" w14:textId="18094E0B" w:rsidR="00260099" w:rsidRPr="00A40E01" w:rsidRDefault="0071328C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Create Date</w:t>
            </w:r>
          </w:p>
        </w:tc>
        <w:tc>
          <w:tcPr>
            <w:tcW w:w="3828" w:type="dxa"/>
          </w:tcPr>
          <w:p w14:paraId="1A78A9C3" w14:textId="25FE9397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Create Date</w:t>
            </w:r>
          </w:p>
        </w:tc>
      </w:tr>
      <w:tr w:rsidR="00260099" w14:paraId="36A0F344" w14:textId="77777777" w:rsidTr="003D6BC1">
        <w:tc>
          <w:tcPr>
            <w:tcW w:w="4051" w:type="dxa"/>
          </w:tcPr>
          <w:p w14:paraId="1B7D788C" w14:textId="0C644C9F" w:rsidR="00260099" w:rsidRPr="00A40E01" w:rsidRDefault="0071328C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 xml:space="preserve">istory -&gt; Filling Start </w:t>
            </w:r>
          </w:p>
        </w:tc>
        <w:tc>
          <w:tcPr>
            <w:tcW w:w="3828" w:type="dxa"/>
          </w:tcPr>
          <w:p w14:paraId="37864F67" w14:textId="2E344AF6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Filing Start (Date) (Time)</w:t>
            </w:r>
          </w:p>
        </w:tc>
      </w:tr>
      <w:tr w:rsidR="00260099" w14:paraId="4E84CAAE" w14:textId="77777777" w:rsidTr="003D6BC1">
        <w:tc>
          <w:tcPr>
            <w:tcW w:w="4051" w:type="dxa"/>
          </w:tcPr>
          <w:p w14:paraId="444EE5D3" w14:textId="46DAB479" w:rsidR="00260099" w:rsidRPr="00A40E01" w:rsidRDefault="0071328C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Filling End</w:t>
            </w:r>
          </w:p>
        </w:tc>
        <w:tc>
          <w:tcPr>
            <w:tcW w:w="3828" w:type="dxa"/>
          </w:tcPr>
          <w:p w14:paraId="21D39EEE" w14:textId="02229E0F" w:rsidR="00260099" w:rsidRPr="008231EF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History -&gt; Filling End (Date) (Time)</w:t>
            </w:r>
          </w:p>
        </w:tc>
      </w:tr>
      <w:tr w:rsidR="00260099" w14:paraId="5BECE7ED" w14:textId="77777777" w:rsidTr="003D6BC1">
        <w:tc>
          <w:tcPr>
            <w:tcW w:w="4051" w:type="dxa"/>
          </w:tcPr>
          <w:p w14:paraId="715405A8" w14:textId="391174B5" w:rsidR="00260099" w:rsidRPr="00A40E01" w:rsidRDefault="0071328C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Field by</w:t>
            </w:r>
          </w:p>
        </w:tc>
        <w:tc>
          <w:tcPr>
            <w:tcW w:w="3828" w:type="dxa"/>
          </w:tcPr>
          <w:p w14:paraId="3F69E116" w14:textId="20943AD7" w:rsidR="00260099" w:rsidRPr="008231EF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History -&gt; Filed by</w:t>
            </w:r>
          </w:p>
        </w:tc>
      </w:tr>
      <w:tr w:rsidR="00260099" w14:paraId="40360484" w14:textId="77777777" w:rsidTr="003D6BC1">
        <w:tc>
          <w:tcPr>
            <w:tcW w:w="4051" w:type="dxa"/>
          </w:tcPr>
          <w:p w14:paraId="6904F342" w14:textId="0F9CE1DA" w:rsidR="00260099" w:rsidRPr="00A40E01" w:rsidRDefault="0071328C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Field from</w:t>
            </w:r>
          </w:p>
        </w:tc>
        <w:tc>
          <w:tcPr>
            <w:tcW w:w="3828" w:type="dxa"/>
          </w:tcPr>
          <w:p w14:paraId="7DF52269" w14:textId="60BB951F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Filed from</w:t>
            </w:r>
          </w:p>
        </w:tc>
      </w:tr>
      <w:tr w:rsidR="00260099" w14:paraId="1A612234" w14:textId="77777777" w:rsidTr="003D6BC1">
        <w:tc>
          <w:tcPr>
            <w:tcW w:w="4051" w:type="dxa"/>
          </w:tcPr>
          <w:p w14:paraId="1E08CCF5" w14:textId="0DD566BB" w:rsidR="00260099" w:rsidRPr="00A40E01" w:rsidRDefault="0071328C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Edited by</w:t>
            </w:r>
          </w:p>
        </w:tc>
        <w:tc>
          <w:tcPr>
            <w:tcW w:w="3828" w:type="dxa"/>
          </w:tcPr>
          <w:p w14:paraId="52AB8D86" w14:textId="3EAD0A3C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Edited by</w:t>
            </w:r>
          </w:p>
        </w:tc>
      </w:tr>
      <w:tr w:rsidR="00260099" w14:paraId="3BBB3468" w14:textId="77777777" w:rsidTr="003D6BC1">
        <w:tc>
          <w:tcPr>
            <w:tcW w:w="4051" w:type="dxa"/>
          </w:tcPr>
          <w:p w14:paraId="4DE20B76" w14:textId="0733E727" w:rsidR="00260099" w:rsidRPr="00A40E01" w:rsidRDefault="0071328C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Edited on</w:t>
            </w:r>
          </w:p>
        </w:tc>
        <w:tc>
          <w:tcPr>
            <w:tcW w:w="3828" w:type="dxa"/>
          </w:tcPr>
          <w:p w14:paraId="73DE8C59" w14:textId="28D54378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Edited on</w:t>
            </w:r>
          </w:p>
        </w:tc>
      </w:tr>
      <w:tr w:rsidR="00260099" w14:paraId="6EB67B7B" w14:textId="77777777" w:rsidTr="003D6BC1">
        <w:tc>
          <w:tcPr>
            <w:tcW w:w="4051" w:type="dxa"/>
          </w:tcPr>
          <w:p w14:paraId="608B244C" w14:textId="62C1FE54" w:rsidR="00260099" w:rsidRPr="00A40E01" w:rsidRDefault="0071328C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istory -&gt; Seq.Name</w:t>
            </w:r>
          </w:p>
        </w:tc>
        <w:tc>
          <w:tcPr>
            <w:tcW w:w="3828" w:type="dxa"/>
          </w:tcPr>
          <w:p w14:paraId="54FC50D9" w14:textId="2248A01D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 xml:space="preserve">istory -&gt; Sequence </w:t>
            </w:r>
            <w:r w:rsidR="009F6ED4">
              <w:rPr>
                <w:sz w:val="21"/>
                <w:szCs w:val="21"/>
              </w:rPr>
              <w:t>Name</w:t>
            </w:r>
          </w:p>
        </w:tc>
      </w:tr>
      <w:tr w:rsidR="00260099" w14:paraId="77ED0358" w14:textId="77777777" w:rsidTr="003D6BC1">
        <w:tc>
          <w:tcPr>
            <w:tcW w:w="4051" w:type="dxa"/>
          </w:tcPr>
          <w:p w14:paraId="10A00579" w14:textId="5066580A" w:rsidR="00260099" w:rsidRPr="00A40E01" w:rsidRDefault="009D636F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User Media ID</w:t>
            </w:r>
          </w:p>
        </w:tc>
        <w:tc>
          <w:tcPr>
            <w:tcW w:w="3828" w:type="dxa"/>
          </w:tcPr>
          <w:p w14:paraId="65FEB830" w14:textId="6BCE131D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User Media ID</w:t>
            </w:r>
          </w:p>
        </w:tc>
      </w:tr>
      <w:tr w:rsidR="00260099" w14:paraId="691D47ED" w14:textId="77777777" w:rsidTr="003D6BC1">
        <w:tc>
          <w:tcPr>
            <w:tcW w:w="4051" w:type="dxa"/>
          </w:tcPr>
          <w:p w14:paraId="14DABA84" w14:textId="11B48B8D" w:rsidR="00260099" w:rsidRPr="00A40E01" w:rsidRDefault="009D636F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Main Title</w:t>
            </w:r>
          </w:p>
        </w:tc>
        <w:tc>
          <w:tcPr>
            <w:tcW w:w="3828" w:type="dxa"/>
          </w:tcPr>
          <w:p w14:paraId="26320CAE" w14:textId="674B5FF8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Main Title</w:t>
            </w:r>
          </w:p>
        </w:tc>
      </w:tr>
      <w:tr w:rsidR="00260099" w14:paraId="09D07D75" w14:textId="77777777" w:rsidTr="003D6BC1">
        <w:tc>
          <w:tcPr>
            <w:tcW w:w="4051" w:type="dxa"/>
          </w:tcPr>
          <w:p w14:paraId="32F26C49" w14:textId="370160E0" w:rsidR="00260099" w:rsidRPr="00A40E01" w:rsidRDefault="009D636F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 xml:space="preserve">riginal Metadata -&gt; </w:t>
            </w:r>
            <w:r w:rsidR="00A821AD">
              <w:rPr>
                <w:sz w:val="21"/>
                <w:szCs w:val="21"/>
              </w:rPr>
              <w:t>Comments</w:t>
            </w:r>
          </w:p>
        </w:tc>
        <w:tc>
          <w:tcPr>
            <w:tcW w:w="3828" w:type="dxa"/>
          </w:tcPr>
          <w:p w14:paraId="19310D1B" w14:textId="796245B8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Comments</w:t>
            </w:r>
          </w:p>
        </w:tc>
      </w:tr>
      <w:tr w:rsidR="00260099" w14:paraId="59F77427" w14:textId="77777777" w:rsidTr="003D6BC1">
        <w:tc>
          <w:tcPr>
            <w:tcW w:w="4051" w:type="dxa"/>
          </w:tcPr>
          <w:p w14:paraId="3E573906" w14:textId="01BF1C76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Clip Title</w:t>
            </w:r>
          </w:p>
        </w:tc>
        <w:tc>
          <w:tcPr>
            <w:tcW w:w="3828" w:type="dxa"/>
          </w:tcPr>
          <w:p w14:paraId="33338163" w14:textId="573E2E02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Clip Title</w:t>
            </w:r>
          </w:p>
        </w:tc>
      </w:tr>
      <w:tr w:rsidR="00260099" w14:paraId="210424EF" w14:textId="77777777" w:rsidTr="003D6BC1">
        <w:tc>
          <w:tcPr>
            <w:tcW w:w="4051" w:type="dxa"/>
          </w:tcPr>
          <w:p w14:paraId="2633A973" w14:textId="4BB6DBA0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Created by</w:t>
            </w:r>
          </w:p>
        </w:tc>
        <w:tc>
          <w:tcPr>
            <w:tcW w:w="3828" w:type="dxa"/>
          </w:tcPr>
          <w:p w14:paraId="26F85C92" w14:textId="57BBAD70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Created by</w:t>
            </w:r>
          </w:p>
        </w:tc>
      </w:tr>
      <w:tr w:rsidR="00260099" w14:paraId="6234F01B" w14:textId="77777777" w:rsidTr="003D6BC1">
        <w:tc>
          <w:tcPr>
            <w:tcW w:w="4051" w:type="dxa"/>
          </w:tcPr>
          <w:p w14:paraId="22A2B962" w14:textId="5C98673D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Created</w:t>
            </w:r>
          </w:p>
        </w:tc>
        <w:tc>
          <w:tcPr>
            <w:tcW w:w="3828" w:type="dxa"/>
          </w:tcPr>
          <w:p w14:paraId="57AEA676" w14:textId="0D40F3F2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Created</w:t>
            </w:r>
          </w:p>
        </w:tc>
      </w:tr>
      <w:tr w:rsidR="00260099" w14:paraId="5410BD71" w14:textId="77777777" w:rsidTr="003D6BC1">
        <w:tc>
          <w:tcPr>
            <w:tcW w:w="4051" w:type="dxa"/>
          </w:tcPr>
          <w:p w14:paraId="700FD6E5" w14:textId="2B768FC7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Duration</w:t>
            </w:r>
          </w:p>
        </w:tc>
        <w:tc>
          <w:tcPr>
            <w:tcW w:w="3828" w:type="dxa"/>
          </w:tcPr>
          <w:p w14:paraId="2AB3F026" w14:textId="4CC60EB7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Duration</w:t>
            </w:r>
          </w:p>
        </w:tc>
      </w:tr>
      <w:tr w:rsidR="00260099" w14:paraId="30C16930" w14:textId="77777777" w:rsidTr="003D6BC1">
        <w:tc>
          <w:tcPr>
            <w:tcW w:w="4051" w:type="dxa"/>
          </w:tcPr>
          <w:p w14:paraId="00CB6616" w14:textId="2AB59090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STC</w:t>
            </w:r>
          </w:p>
        </w:tc>
        <w:tc>
          <w:tcPr>
            <w:tcW w:w="3828" w:type="dxa"/>
          </w:tcPr>
          <w:p w14:paraId="1617F93D" w14:textId="75C67745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STC</w:t>
            </w:r>
          </w:p>
        </w:tc>
      </w:tr>
      <w:tr w:rsidR="00260099" w14:paraId="6D80A8AE" w14:textId="77777777" w:rsidTr="003D6BC1">
        <w:tc>
          <w:tcPr>
            <w:tcW w:w="4051" w:type="dxa"/>
          </w:tcPr>
          <w:p w14:paraId="6465D86B" w14:textId="0778A0DC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Video Format</w:t>
            </w:r>
          </w:p>
        </w:tc>
        <w:tc>
          <w:tcPr>
            <w:tcW w:w="3828" w:type="dxa"/>
          </w:tcPr>
          <w:p w14:paraId="322C6DE5" w14:textId="167D2E9B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Video Format</w:t>
            </w:r>
          </w:p>
        </w:tc>
      </w:tr>
      <w:tr w:rsidR="00260099" w14:paraId="498C66D4" w14:textId="77777777" w:rsidTr="003D6BC1">
        <w:tc>
          <w:tcPr>
            <w:tcW w:w="4051" w:type="dxa"/>
          </w:tcPr>
          <w:p w14:paraId="2AFD7DBF" w14:textId="4F867507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Audio Format</w:t>
            </w:r>
          </w:p>
        </w:tc>
        <w:tc>
          <w:tcPr>
            <w:tcW w:w="3828" w:type="dxa"/>
          </w:tcPr>
          <w:p w14:paraId="59CDDC61" w14:textId="581D5B30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Audio Format</w:t>
            </w:r>
          </w:p>
        </w:tc>
      </w:tr>
      <w:tr w:rsidR="00260099" w14:paraId="061FBEC0" w14:textId="77777777" w:rsidTr="003D6BC1">
        <w:tc>
          <w:tcPr>
            <w:tcW w:w="4051" w:type="dxa"/>
          </w:tcPr>
          <w:p w14:paraId="24A8F275" w14:textId="76E07F5F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Comments</w:t>
            </w:r>
          </w:p>
        </w:tc>
        <w:tc>
          <w:tcPr>
            <w:tcW w:w="3828" w:type="dxa"/>
          </w:tcPr>
          <w:p w14:paraId="006A392A" w14:textId="46BBBB6E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Metadata -&gt; Comments</w:t>
            </w:r>
          </w:p>
        </w:tc>
      </w:tr>
      <w:tr w:rsidR="00260099" w14:paraId="1EB7822B" w14:textId="77777777" w:rsidTr="003D6BC1">
        <w:tc>
          <w:tcPr>
            <w:tcW w:w="4051" w:type="dxa"/>
          </w:tcPr>
          <w:p w14:paraId="683EAB72" w14:textId="79CED6B4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UMID -&gt; Basic UMID</w:t>
            </w:r>
          </w:p>
        </w:tc>
        <w:tc>
          <w:tcPr>
            <w:tcW w:w="3828" w:type="dxa"/>
          </w:tcPr>
          <w:p w14:paraId="47443524" w14:textId="13A055F0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UMID -&gt; Basic UMID</w:t>
            </w:r>
          </w:p>
        </w:tc>
      </w:tr>
      <w:tr w:rsidR="00260099" w14:paraId="464A3487" w14:textId="77777777" w:rsidTr="003D6BC1">
        <w:tc>
          <w:tcPr>
            <w:tcW w:w="4051" w:type="dxa"/>
          </w:tcPr>
          <w:p w14:paraId="7ED95A1F" w14:textId="05086248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UMID -&gt; Status</w:t>
            </w:r>
          </w:p>
        </w:tc>
        <w:tc>
          <w:tcPr>
            <w:tcW w:w="3828" w:type="dxa"/>
          </w:tcPr>
          <w:p w14:paraId="73635F41" w14:textId="5997F036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UMID -&gt; Status</w:t>
            </w:r>
          </w:p>
        </w:tc>
      </w:tr>
      <w:tr w:rsidR="00260099" w14:paraId="7E07772C" w14:textId="77777777" w:rsidTr="003D6BC1">
        <w:tc>
          <w:tcPr>
            <w:tcW w:w="4051" w:type="dxa"/>
          </w:tcPr>
          <w:p w14:paraId="020D5924" w14:textId="15415DB3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UMID -&gt; Attribute</w:t>
            </w:r>
          </w:p>
        </w:tc>
        <w:tc>
          <w:tcPr>
            <w:tcW w:w="3828" w:type="dxa"/>
          </w:tcPr>
          <w:p w14:paraId="55216AB5" w14:textId="1EF2F964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UMID -&gt; Attribute</w:t>
            </w:r>
          </w:p>
        </w:tc>
      </w:tr>
      <w:tr w:rsidR="00260099" w14:paraId="544FAFB9" w14:textId="77777777" w:rsidTr="003D6BC1">
        <w:tc>
          <w:tcPr>
            <w:tcW w:w="4051" w:type="dxa"/>
          </w:tcPr>
          <w:p w14:paraId="6F4FAD35" w14:textId="4053E2B9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UMID -&gt; Item</w:t>
            </w:r>
          </w:p>
        </w:tc>
        <w:tc>
          <w:tcPr>
            <w:tcW w:w="3828" w:type="dxa"/>
          </w:tcPr>
          <w:p w14:paraId="5EB4ACA2" w14:textId="63D2B2D0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UMID -&gt; Item</w:t>
            </w:r>
          </w:p>
        </w:tc>
      </w:tr>
      <w:tr w:rsidR="00260099" w14:paraId="126561D6" w14:textId="77777777" w:rsidTr="003D6BC1">
        <w:tc>
          <w:tcPr>
            <w:tcW w:w="4051" w:type="dxa"/>
          </w:tcPr>
          <w:p w14:paraId="39D2BEB2" w14:textId="2A768A5D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UMID -&gt; Value</w:t>
            </w:r>
          </w:p>
        </w:tc>
        <w:tc>
          <w:tcPr>
            <w:tcW w:w="3828" w:type="dxa"/>
          </w:tcPr>
          <w:p w14:paraId="64EA7A5E" w14:textId="65256C79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riginal UMID -&gt; Value</w:t>
            </w:r>
          </w:p>
        </w:tc>
      </w:tr>
      <w:tr w:rsidR="00260099" w14:paraId="037BDFCC" w14:textId="77777777" w:rsidTr="003D6BC1">
        <w:tc>
          <w:tcPr>
            <w:tcW w:w="4051" w:type="dxa"/>
          </w:tcPr>
          <w:p w14:paraId="0C566F54" w14:textId="0A0678F7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File List -&gt; Filename</w:t>
            </w:r>
          </w:p>
        </w:tc>
        <w:tc>
          <w:tcPr>
            <w:tcW w:w="3828" w:type="dxa"/>
          </w:tcPr>
          <w:p w14:paraId="6AF992A6" w14:textId="6A01384F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File Name</w:t>
            </w:r>
            <w:r w:rsidR="00A821AD">
              <w:rPr>
                <w:sz w:val="21"/>
                <w:szCs w:val="21"/>
              </w:rPr>
              <w:t xml:space="preserve"> (</w:t>
            </w:r>
            <w:r w:rsidR="00A821AD" w:rsidRPr="00A821AD">
              <w:rPr>
                <w:rFonts w:hint="eastAsia"/>
                <w:color w:val="FF0000"/>
                <w:sz w:val="21"/>
                <w:szCs w:val="21"/>
              </w:rPr>
              <w:t>路径需要映射转换为</w:t>
            </w:r>
            <w:r w:rsidR="00A821AD" w:rsidRPr="00A821AD">
              <w:rPr>
                <w:rFonts w:hint="eastAsia"/>
                <w:color w:val="FF0000"/>
                <w:sz w:val="21"/>
                <w:szCs w:val="21"/>
              </w:rPr>
              <w:t>H</w:t>
            </w:r>
            <w:r w:rsidR="00A821AD" w:rsidRPr="00A821AD">
              <w:rPr>
                <w:color w:val="FF0000"/>
                <w:sz w:val="21"/>
                <w:szCs w:val="21"/>
              </w:rPr>
              <w:t>ive</w:t>
            </w:r>
            <w:r w:rsidR="00A821AD" w:rsidRPr="00A821AD">
              <w:rPr>
                <w:rFonts w:hint="eastAsia"/>
                <w:color w:val="FF0000"/>
                <w:sz w:val="21"/>
                <w:szCs w:val="21"/>
              </w:rPr>
              <w:t>路径</w:t>
            </w:r>
            <w:r w:rsidR="00A821AD">
              <w:rPr>
                <w:sz w:val="21"/>
                <w:szCs w:val="21"/>
              </w:rPr>
              <w:t>)</w:t>
            </w:r>
          </w:p>
        </w:tc>
      </w:tr>
      <w:tr w:rsidR="00260099" w14:paraId="13B7A91E" w14:textId="77777777" w:rsidTr="003D6BC1">
        <w:tc>
          <w:tcPr>
            <w:tcW w:w="4051" w:type="dxa"/>
          </w:tcPr>
          <w:p w14:paraId="6A3C4004" w14:textId="73E39B30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Quality</w:t>
            </w:r>
          </w:p>
        </w:tc>
        <w:tc>
          <w:tcPr>
            <w:tcW w:w="3828" w:type="dxa"/>
          </w:tcPr>
          <w:p w14:paraId="2470BAB6" w14:textId="0685FD4A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</w:t>
            </w:r>
            <w:r>
              <w:rPr>
                <w:rFonts w:hint="eastAsia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Quality</w:t>
            </w:r>
          </w:p>
        </w:tc>
      </w:tr>
      <w:tr w:rsidR="00260099" w14:paraId="4C3A56F9" w14:textId="77777777" w:rsidTr="003D6BC1">
        <w:tc>
          <w:tcPr>
            <w:tcW w:w="4051" w:type="dxa"/>
          </w:tcPr>
          <w:p w14:paraId="02685254" w14:textId="32ECFB37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Track</w:t>
            </w:r>
          </w:p>
        </w:tc>
        <w:tc>
          <w:tcPr>
            <w:tcW w:w="3828" w:type="dxa"/>
          </w:tcPr>
          <w:p w14:paraId="772B1E67" w14:textId="0F8723C1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Track</w:t>
            </w:r>
          </w:p>
        </w:tc>
      </w:tr>
      <w:tr w:rsidR="00260099" w14:paraId="6CC85E75" w14:textId="77777777" w:rsidTr="003D6BC1">
        <w:tc>
          <w:tcPr>
            <w:tcW w:w="4051" w:type="dxa"/>
          </w:tcPr>
          <w:p w14:paraId="4377EE00" w14:textId="245CF28B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P</w:t>
            </w:r>
            <w:r>
              <w:rPr>
                <w:rFonts w:hint="eastAsia"/>
                <w:sz w:val="21"/>
                <w:szCs w:val="21"/>
              </w:rPr>
              <w:t>as</w:t>
            </w:r>
            <w:r>
              <w:rPr>
                <w:sz w:val="21"/>
                <w:szCs w:val="21"/>
              </w:rPr>
              <w:t>sage</w:t>
            </w:r>
          </w:p>
        </w:tc>
        <w:tc>
          <w:tcPr>
            <w:tcW w:w="3828" w:type="dxa"/>
          </w:tcPr>
          <w:p w14:paraId="6AF24EDD" w14:textId="517A97A5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Passage</w:t>
            </w:r>
          </w:p>
        </w:tc>
      </w:tr>
      <w:tr w:rsidR="00260099" w14:paraId="4168F074" w14:textId="77777777" w:rsidTr="003D6BC1">
        <w:tc>
          <w:tcPr>
            <w:tcW w:w="4051" w:type="dxa"/>
          </w:tcPr>
          <w:p w14:paraId="253DE31C" w14:textId="12BA823F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In</w:t>
            </w:r>
          </w:p>
        </w:tc>
        <w:tc>
          <w:tcPr>
            <w:tcW w:w="3828" w:type="dxa"/>
          </w:tcPr>
          <w:p w14:paraId="523E7706" w14:textId="559D8F09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In</w:t>
            </w:r>
          </w:p>
        </w:tc>
      </w:tr>
      <w:tr w:rsidR="00260099" w14:paraId="6544D640" w14:textId="77777777" w:rsidTr="003D6BC1">
        <w:tc>
          <w:tcPr>
            <w:tcW w:w="4051" w:type="dxa"/>
          </w:tcPr>
          <w:p w14:paraId="4F3CBC63" w14:textId="000F4A84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Out</w:t>
            </w:r>
          </w:p>
        </w:tc>
        <w:tc>
          <w:tcPr>
            <w:tcW w:w="3828" w:type="dxa"/>
          </w:tcPr>
          <w:p w14:paraId="681413B4" w14:textId="342257FF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Out</w:t>
            </w:r>
          </w:p>
        </w:tc>
      </w:tr>
      <w:tr w:rsidR="00260099" w14:paraId="3BC59227" w14:textId="77777777" w:rsidTr="003D6BC1">
        <w:tc>
          <w:tcPr>
            <w:tcW w:w="4051" w:type="dxa"/>
          </w:tcPr>
          <w:p w14:paraId="25F0D13E" w14:textId="201F5978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SOF</w:t>
            </w:r>
          </w:p>
        </w:tc>
        <w:tc>
          <w:tcPr>
            <w:tcW w:w="3828" w:type="dxa"/>
          </w:tcPr>
          <w:p w14:paraId="2297FCAF" w14:textId="715399C7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SOF</w:t>
            </w:r>
          </w:p>
        </w:tc>
      </w:tr>
      <w:tr w:rsidR="00260099" w14:paraId="21D9EF3F" w14:textId="77777777" w:rsidTr="003D6BC1">
        <w:tc>
          <w:tcPr>
            <w:tcW w:w="4051" w:type="dxa"/>
          </w:tcPr>
          <w:p w14:paraId="7262756F" w14:textId="2AB851B2" w:rsidR="00260099" w:rsidRPr="00A40E01" w:rsidRDefault="00A821AD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EOF</w:t>
            </w:r>
          </w:p>
        </w:tc>
        <w:tc>
          <w:tcPr>
            <w:tcW w:w="3828" w:type="dxa"/>
          </w:tcPr>
          <w:p w14:paraId="46400A5A" w14:textId="6BEB7137" w:rsidR="00260099" w:rsidRDefault="00260099" w:rsidP="00260099">
            <w:pPr>
              <w:pStyle w:val="SPEC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ile List -&gt; EOF</w:t>
            </w:r>
          </w:p>
        </w:tc>
      </w:tr>
    </w:tbl>
    <w:p w14:paraId="63DF41FF" w14:textId="55A134A5" w:rsidR="00EA7E89" w:rsidRPr="00DE2DD9" w:rsidRDefault="00EA7E89" w:rsidP="007845C5">
      <w:pPr>
        <w:pStyle w:val="SPEC"/>
        <w:spacing w:line="360" w:lineRule="auto"/>
        <w:ind w:left="480"/>
        <w:rPr>
          <w:sz w:val="24"/>
        </w:rPr>
      </w:pPr>
    </w:p>
    <w:p w14:paraId="65CB2117" w14:textId="6800CF88" w:rsidR="00736764" w:rsidRDefault="00736764" w:rsidP="00820DFA">
      <w:pPr>
        <w:pStyle w:val="1"/>
        <w:pageBreakBefore/>
        <w:rPr>
          <w:b/>
          <w:color w:val="auto"/>
          <w:sz w:val="40"/>
        </w:rPr>
      </w:pPr>
      <w:bookmarkStart w:id="42" w:name="_Toc430339682"/>
      <w:bookmarkStart w:id="43" w:name="_Toc430340720"/>
      <w:bookmarkStart w:id="44" w:name="_Toc503285345"/>
      <w:r w:rsidRPr="00EC5FD4">
        <w:rPr>
          <w:b/>
          <w:color w:val="auto"/>
          <w:sz w:val="40"/>
        </w:rPr>
        <w:lastRenderedPageBreak/>
        <w:t>Performance Specification</w:t>
      </w:r>
      <w:bookmarkEnd w:id="42"/>
      <w:bookmarkEnd w:id="43"/>
      <w:bookmarkEnd w:id="44"/>
    </w:p>
    <w:p w14:paraId="14C7B43F" w14:textId="4B73F99B" w:rsidR="00736764" w:rsidRPr="00EC5FD4" w:rsidRDefault="00EC5FD4" w:rsidP="000B622C">
      <w:pPr>
        <w:pStyle w:val="SPEC10"/>
        <w:rPr>
          <w:lang w:eastAsia="zh-CN"/>
        </w:rPr>
      </w:pPr>
      <w:bookmarkStart w:id="45" w:name="_Toc430339683"/>
      <w:bookmarkStart w:id="46" w:name="_Toc430340721"/>
      <w:bookmarkStart w:id="47" w:name="_Toc503285346"/>
      <w:r w:rsidRPr="00EC5FD4">
        <w:t>Subsystem/Function</w:t>
      </w:r>
      <w:r>
        <w:rPr>
          <w:rFonts w:hint="eastAsia"/>
          <w:lang w:eastAsia="zh-CN"/>
        </w:rPr>
        <w:t xml:space="preserve">: </w:t>
      </w:r>
      <w:r>
        <w:rPr>
          <w:lang w:eastAsia="zh-CN"/>
        </w:rPr>
        <w:t>Title</w:t>
      </w:r>
      <w:bookmarkEnd w:id="45"/>
      <w:bookmarkEnd w:id="46"/>
      <w:bookmarkEnd w:id="47"/>
    </w:p>
    <w:p w14:paraId="4C5AA2F6" w14:textId="0425DA4E" w:rsidR="00736764" w:rsidRPr="002B0C26" w:rsidRDefault="00EC5FD4" w:rsidP="000D15C9">
      <w:pPr>
        <w:pStyle w:val="SPEC"/>
        <w:numPr>
          <w:ilvl w:val="0"/>
          <w:numId w:val="1"/>
        </w:numPr>
        <w:spacing w:line="360" w:lineRule="auto"/>
        <w:outlineLvl w:val="2"/>
        <w:rPr>
          <w:b/>
          <w:sz w:val="24"/>
          <w:lang w:eastAsia="en-US"/>
        </w:rPr>
      </w:pPr>
      <w:bookmarkStart w:id="48" w:name="_Toc430339684"/>
      <w:bookmarkStart w:id="49" w:name="_Toc430340722"/>
      <w:bookmarkStart w:id="50" w:name="_Toc503285347"/>
      <w:r w:rsidRPr="002B0C26">
        <w:rPr>
          <w:b/>
          <w:sz w:val="24"/>
          <w:lang w:eastAsia="en-US"/>
        </w:rPr>
        <w:t>Description</w:t>
      </w:r>
      <w:bookmarkEnd w:id="48"/>
      <w:bookmarkEnd w:id="49"/>
      <w:bookmarkEnd w:id="50"/>
    </w:p>
    <w:p w14:paraId="4197D484" w14:textId="2D74EFBE" w:rsidR="00BB61EA" w:rsidRPr="006109E6" w:rsidRDefault="006109E6" w:rsidP="00BB61EA">
      <w:pPr>
        <w:pStyle w:val="SPEC"/>
        <w:spacing w:line="360" w:lineRule="auto"/>
        <w:ind w:left="360"/>
        <w:rPr>
          <w:rFonts w:eastAsia="微软雅黑"/>
          <w:color w:val="808080" w:themeColor="background1" w:themeShade="80"/>
        </w:rPr>
      </w:pPr>
      <w:r>
        <w:rPr>
          <w:rFonts w:eastAsia="微软雅黑"/>
          <w:color w:val="808080" w:themeColor="background1" w:themeShade="80"/>
        </w:rPr>
        <w:t xml:space="preserve">Show the detail info of performance, include pre-condition, </w:t>
      </w:r>
      <w:r w:rsidR="00490964">
        <w:rPr>
          <w:rFonts w:eastAsia="微软雅黑"/>
          <w:color w:val="808080" w:themeColor="background1" w:themeShade="80"/>
        </w:rPr>
        <w:t xml:space="preserve">indicator of performance, </w:t>
      </w:r>
      <w:r>
        <w:rPr>
          <w:rFonts w:eastAsia="微软雅黑"/>
          <w:color w:val="808080" w:themeColor="background1" w:themeShade="80"/>
        </w:rPr>
        <w:t>3</w:t>
      </w:r>
      <w:r w:rsidRPr="006109E6">
        <w:rPr>
          <w:rFonts w:eastAsia="微软雅黑"/>
          <w:color w:val="808080" w:themeColor="background1" w:themeShade="80"/>
          <w:vertAlign w:val="superscript"/>
        </w:rPr>
        <w:t>rd</w:t>
      </w:r>
      <w:r>
        <w:rPr>
          <w:rFonts w:eastAsia="微软雅黑"/>
          <w:color w:val="808080" w:themeColor="background1" w:themeShade="80"/>
        </w:rPr>
        <w:t xml:space="preserve"> party device</w:t>
      </w:r>
      <w:r w:rsidR="00490964">
        <w:rPr>
          <w:rFonts w:eastAsia="微软雅黑"/>
          <w:color w:val="808080" w:themeColor="background1" w:themeShade="80"/>
        </w:rPr>
        <w:t xml:space="preserve"> and etc.</w:t>
      </w:r>
      <w:bookmarkStart w:id="51" w:name="_Toc430339685"/>
      <w:bookmarkStart w:id="52" w:name="_Toc430340723"/>
    </w:p>
    <w:p w14:paraId="798565AB" w14:textId="78C09441" w:rsidR="00EC5FD4" w:rsidRPr="002B0C26" w:rsidRDefault="00EC5FD4" w:rsidP="000D15C9">
      <w:pPr>
        <w:pStyle w:val="SPEC"/>
        <w:numPr>
          <w:ilvl w:val="0"/>
          <w:numId w:val="1"/>
        </w:numPr>
        <w:spacing w:line="360" w:lineRule="auto"/>
        <w:outlineLvl w:val="2"/>
        <w:rPr>
          <w:b/>
          <w:sz w:val="24"/>
          <w:lang w:eastAsia="en-US"/>
        </w:rPr>
      </w:pPr>
      <w:bookmarkStart w:id="53" w:name="_Toc503285348"/>
      <w:r w:rsidRPr="002B0C26">
        <w:rPr>
          <w:b/>
          <w:sz w:val="24"/>
          <w:lang w:eastAsia="en-US"/>
        </w:rPr>
        <w:t>Target</w:t>
      </w:r>
      <w:bookmarkEnd w:id="51"/>
      <w:bookmarkEnd w:id="52"/>
      <w:bookmarkEnd w:id="53"/>
    </w:p>
    <w:p w14:paraId="24C656EE" w14:textId="6BE8605B" w:rsidR="00EC5FD4" w:rsidRPr="00490964" w:rsidRDefault="00490964" w:rsidP="00490964">
      <w:pPr>
        <w:pStyle w:val="SPEC"/>
        <w:spacing w:line="360" w:lineRule="auto"/>
        <w:ind w:left="360"/>
        <w:rPr>
          <w:rFonts w:ascii="微软雅黑" w:eastAsia="微软雅黑" w:hAnsi="微软雅黑"/>
          <w:color w:val="808080" w:themeColor="background1" w:themeShade="80"/>
          <w:sz w:val="20"/>
        </w:rPr>
      </w:pPr>
      <w:r>
        <w:rPr>
          <w:rFonts w:eastAsia="微软雅黑"/>
          <w:color w:val="808080" w:themeColor="background1" w:themeShade="80"/>
        </w:rPr>
        <w:t>Performance target include bottom-line</w:t>
      </w:r>
    </w:p>
    <w:p w14:paraId="67374599" w14:textId="77777777" w:rsidR="00EC5FD4" w:rsidRDefault="00EC5FD4">
      <w:pPr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rPr>
          <w:b/>
          <w:sz w:val="40"/>
        </w:rPr>
        <w:br w:type="page"/>
      </w:r>
    </w:p>
    <w:p w14:paraId="0EA26756" w14:textId="67E6DD18" w:rsidR="00736764" w:rsidRPr="007F6CBF" w:rsidRDefault="00736764" w:rsidP="007F6CBF">
      <w:pPr>
        <w:pStyle w:val="1"/>
        <w:rPr>
          <w:b/>
          <w:color w:val="auto"/>
          <w:sz w:val="40"/>
        </w:rPr>
      </w:pPr>
      <w:bookmarkStart w:id="54" w:name="_Toc430339686"/>
      <w:bookmarkStart w:id="55" w:name="_Toc430340724"/>
      <w:bookmarkStart w:id="56" w:name="_Toc503285349"/>
      <w:r w:rsidRPr="00EC5FD4">
        <w:rPr>
          <w:b/>
          <w:color w:val="auto"/>
          <w:sz w:val="40"/>
        </w:rPr>
        <w:lastRenderedPageBreak/>
        <w:t>Supplementary</w:t>
      </w:r>
      <w:bookmarkEnd w:id="54"/>
      <w:bookmarkEnd w:id="55"/>
      <w:bookmarkEnd w:id="56"/>
    </w:p>
    <w:p w14:paraId="0762F9A1" w14:textId="59D1585C" w:rsidR="00736764" w:rsidRPr="00B82760" w:rsidRDefault="00736764" w:rsidP="000B622C">
      <w:pPr>
        <w:pStyle w:val="SPEC10"/>
      </w:pPr>
      <w:bookmarkStart w:id="57" w:name="_Toc430339687"/>
      <w:bookmarkStart w:id="58" w:name="_Toc430340725"/>
      <w:bookmarkStart w:id="59" w:name="_Toc503285350"/>
      <w:commentRangeStart w:id="60"/>
      <w:r w:rsidRPr="00B82760">
        <w:t>Glossary</w:t>
      </w:r>
      <w:bookmarkEnd w:id="57"/>
      <w:bookmarkEnd w:id="58"/>
      <w:commentRangeEnd w:id="60"/>
      <w:r w:rsidR="00ED7D71">
        <w:rPr>
          <w:rStyle w:val="aa"/>
          <w:rFonts w:ascii="Calibri" w:eastAsia="幼圆" w:hAnsi="Calibri" w:cstheme="minorBidi"/>
          <w:b w:val="0"/>
          <w:bCs w:val="0"/>
        </w:rPr>
        <w:commentReference w:id="60"/>
      </w:r>
      <w:bookmarkEnd w:id="59"/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2943"/>
        <w:gridCol w:w="5387"/>
      </w:tblGrid>
      <w:tr w:rsidR="00736764" w:rsidRPr="00EC5FD4" w14:paraId="7AEA2E5E" w14:textId="77777777" w:rsidTr="007F6CBF">
        <w:tc>
          <w:tcPr>
            <w:tcW w:w="29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7B0F4F7B" w14:textId="77777777" w:rsidR="00736764" w:rsidRPr="002B0C26" w:rsidRDefault="00736764" w:rsidP="0066015F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2B0C26">
              <w:rPr>
                <w:rFonts w:ascii="Calibri Light" w:hAnsi="Calibri Light" w:cs="Arial"/>
                <w:b/>
                <w:sz w:val="28"/>
                <w:lang w:eastAsia="zh-CN"/>
              </w:rPr>
              <w:t>Term</w:t>
            </w:r>
          </w:p>
        </w:tc>
        <w:tc>
          <w:tcPr>
            <w:tcW w:w="5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15691227" w14:textId="77777777" w:rsidR="00736764" w:rsidRPr="002B0C26" w:rsidRDefault="00736764" w:rsidP="0066015F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2B0C26">
              <w:rPr>
                <w:rFonts w:ascii="Calibri Light" w:hAnsi="Calibri Light" w:cs="Arial"/>
                <w:b/>
                <w:sz w:val="28"/>
                <w:lang w:eastAsia="zh-CN"/>
              </w:rPr>
              <w:t>Description</w:t>
            </w:r>
          </w:p>
        </w:tc>
      </w:tr>
      <w:tr w:rsidR="00736764" w:rsidRPr="00B82760" w14:paraId="7106F2BC" w14:textId="77777777" w:rsidTr="00EC5FD4">
        <w:tc>
          <w:tcPr>
            <w:tcW w:w="2943" w:type="dxa"/>
            <w:tcBorders>
              <w:top w:val="single" w:sz="2" w:space="0" w:color="auto"/>
              <w:left w:val="single" w:sz="2" w:space="0" w:color="auto"/>
            </w:tcBorders>
          </w:tcPr>
          <w:p w14:paraId="0501C1F1" w14:textId="77777777" w:rsidR="00736764" w:rsidRPr="00490964" w:rsidRDefault="00736764" w:rsidP="0066015F">
            <w:pPr>
              <w:pStyle w:val="SPEC"/>
              <w:spacing w:line="360" w:lineRule="auto"/>
              <w:rPr>
                <w:color w:val="808080" w:themeColor="background1" w:themeShade="80"/>
              </w:rPr>
            </w:pPr>
            <w:r w:rsidRPr="00490964">
              <w:rPr>
                <w:color w:val="808080" w:themeColor="background1" w:themeShade="80"/>
              </w:rPr>
              <w:t>CT</w:t>
            </w:r>
          </w:p>
        </w:tc>
        <w:tc>
          <w:tcPr>
            <w:tcW w:w="5387" w:type="dxa"/>
            <w:tcBorders>
              <w:top w:val="single" w:sz="2" w:space="0" w:color="auto"/>
              <w:right w:val="single" w:sz="2" w:space="0" w:color="auto"/>
            </w:tcBorders>
          </w:tcPr>
          <w:p w14:paraId="2F79DC58" w14:textId="77777777" w:rsidR="00736764" w:rsidRPr="00490964" w:rsidRDefault="00736764" w:rsidP="0066015F">
            <w:pPr>
              <w:pStyle w:val="SPEC"/>
              <w:spacing w:line="360" w:lineRule="auto"/>
              <w:rPr>
                <w:color w:val="808080" w:themeColor="background1" w:themeShade="80"/>
              </w:rPr>
            </w:pPr>
            <w:r w:rsidRPr="00490964">
              <w:rPr>
                <w:color w:val="808080" w:themeColor="background1" w:themeShade="80"/>
              </w:rPr>
              <w:t>Clip Trimmer</w:t>
            </w:r>
          </w:p>
        </w:tc>
      </w:tr>
      <w:tr w:rsidR="00736764" w:rsidRPr="00B82760" w14:paraId="41C0C833" w14:textId="77777777" w:rsidTr="00EC5FD4">
        <w:tc>
          <w:tcPr>
            <w:tcW w:w="2943" w:type="dxa"/>
            <w:tcBorders>
              <w:left w:val="single" w:sz="2" w:space="0" w:color="auto"/>
            </w:tcBorders>
          </w:tcPr>
          <w:p w14:paraId="329AFD2D" w14:textId="77777777" w:rsidR="00736764" w:rsidRPr="00490964" w:rsidRDefault="00736764" w:rsidP="0066015F">
            <w:pPr>
              <w:pStyle w:val="SPEC"/>
              <w:spacing w:line="360" w:lineRule="auto"/>
              <w:rPr>
                <w:color w:val="808080" w:themeColor="background1" w:themeShade="80"/>
              </w:rPr>
            </w:pPr>
            <w:r w:rsidRPr="00490964">
              <w:rPr>
                <w:color w:val="808080" w:themeColor="background1" w:themeShade="80"/>
              </w:rPr>
              <w:t>TC</w:t>
            </w:r>
          </w:p>
        </w:tc>
        <w:tc>
          <w:tcPr>
            <w:tcW w:w="5387" w:type="dxa"/>
            <w:tcBorders>
              <w:right w:val="single" w:sz="2" w:space="0" w:color="auto"/>
            </w:tcBorders>
          </w:tcPr>
          <w:p w14:paraId="7EEF69F5" w14:textId="77777777" w:rsidR="00736764" w:rsidRPr="00490964" w:rsidRDefault="00736764" w:rsidP="0066015F">
            <w:pPr>
              <w:pStyle w:val="SPEC"/>
              <w:spacing w:line="360" w:lineRule="auto"/>
              <w:rPr>
                <w:color w:val="808080" w:themeColor="background1" w:themeShade="80"/>
              </w:rPr>
            </w:pPr>
            <w:r w:rsidRPr="00490964">
              <w:rPr>
                <w:color w:val="808080" w:themeColor="background1" w:themeShade="80"/>
              </w:rPr>
              <w:t>Timecode</w:t>
            </w:r>
          </w:p>
        </w:tc>
      </w:tr>
      <w:tr w:rsidR="00736764" w:rsidRPr="00B82760" w14:paraId="56124A7F" w14:textId="77777777" w:rsidTr="00EC5FD4">
        <w:tc>
          <w:tcPr>
            <w:tcW w:w="2943" w:type="dxa"/>
            <w:tcBorders>
              <w:left w:val="single" w:sz="2" w:space="0" w:color="auto"/>
              <w:bottom w:val="single" w:sz="2" w:space="0" w:color="auto"/>
            </w:tcBorders>
          </w:tcPr>
          <w:p w14:paraId="1BCD3175" w14:textId="77777777" w:rsidR="00736764" w:rsidRPr="00B82760" w:rsidRDefault="00736764" w:rsidP="0066015F">
            <w:pPr>
              <w:pStyle w:val="SPEC"/>
              <w:spacing w:line="360" w:lineRule="auto"/>
            </w:pPr>
          </w:p>
        </w:tc>
        <w:tc>
          <w:tcPr>
            <w:tcW w:w="5387" w:type="dxa"/>
            <w:tcBorders>
              <w:bottom w:val="single" w:sz="2" w:space="0" w:color="auto"/>
              <w:right w:val="single" w:sz="2" w:space="0" w:color="auto"/>
            </w:tcBorders>
          </w:tcPr>
          <w:p w14:paraId="29EF22AF" w14:textId="77777777" w:rsidR="00736764" w:rsidRPr="00B82760" w:rsidRDefault="00736764" w:rsidP="0066015F">
            <w:pPr>
              <w:pStyle w:val="SPEC"/>
              <w:spacing w:line="360" w:lineRule="auto"/>
            </w:pPr>
          </w:p>
        </w:tc>
      </w:tr>
    </w:tbl>
    <w:p w14:paraId="16C0C973" w14:textId="77777777" w:rsidR="00736764" w:rsidRPr="00B82760" w:rsidRDefault="00736764" w:rsidP="0066015F">
      <w:pPr>
        <w:spacing w:line="360" w:lineRule="auto"/>
        <w:rPr>
          <w:rFonts w:ascii="Arial" w:hAnsi="Arial" w:cs="Arial"/>
          <w:lang w:eastAsia="zh-CN"/>
        </w:rPr>
      </w:pPr>
    </w:p>
    <w:p w14:paraId="0502A04C" w14:textId="21250A4A" w:rsidR="002B0C26" w:rsidRPr="002B0C26" w:rsidRDefault="00736764" w:rsidP="000B622C">
      <w:pPr>
        <w:pStyle w:val="SPEC10"/>
      </w:pPr>
      <w:bookmarkStart w:id="61" w:name="_Toc430339688"/>
      <w:bookmarkStart w:id="62" w:name="_Toc430340726"/>
      <w:bookmarkStart w:id="63" w:name="_Toc503285351"/>
      <w:r w:rsidRPr="00B82760">
        <w:t>Reference Document</w:t>
      </w:r>
      <w:bookmarkEnd w:id="61"/>
      <w:bookmarkEnd w:id="62"/>
      <w:bookmarkEnd w:id="63"/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1242"/>
        <w:gridCol w:w="7088"/>
      </w:tblGrid>
      <w:tr w:rsidR="00736764" w:rsidRPr="00B82760" w14:paraId="12B10D7B" w14:textId="77777777" w:rsidTr="007F6CBF">
        <w:tc>
          <w:tcPr>
            <w:tcW w:w="1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0F78302F" w14:textId="77777777" w:rsidR="00736764" w:rsidRPr="002B0C26" w:rsidRDefault="00736764" w:rsidP="0066015F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2B0C26">
              <w:rPr>
                <w:rFonts w:ascii="Calibri Light" w:hAnsi="Calibri Light" w:cs="Arial"/>
                <w:b/>
                <w:sz w:val="28"/>
                <w:lang w:eastAsia="zh-CN"/>
              </w:rPr>
              <w:t>Index</w:t>
            </w:r>
          </w:p>
        </w:tc>
        <w:tc>
          <w:tcPr>
            <w:tcW w:w="7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10DD3E70" w14:textId="77777777" w:rsidR="00736764" w:rsidRPr="002B0C26" w:rsidRDefault="00736764" w:rsidP="0066015F">
            <w:pPr>
              <w:spacing w:line="360" w:lineRule="auto"/>
              <w:jc w:val="center"/>
              <w:rPr>
                <w:rFonts w:ascii="Calibri Light" w:hAnsi="Calibri Light" w:cs="Arial"/>
                <w:b/>
                <w:sz w:val="28"/>
                <w:lang w:eastAsia="zh-CN"/>
              </w:rPr>
            </w:pPr>
            <w:r w:rsidRPr="002B0C26">
              <w:rPr>
                <w:rFonts w:ascii="Calibri Light" w:hAnsi="Calibri Light" w:cs="Arial"/>
                <w:b/>
                <w:sz w:val="28"/>
                <w:lang w:eastAsia="zh-CN"/>
              </w:rPr>
              <w:t>Document</w:t>
            </w:r>
          </w:p>
        </w:tc>
      </w:tr>
      <w:tr w:rsidR="00736764" w:rsidRPr="00B82760" w14:paraId="2FF4650A" w14:textId="77777777" w:rsidTr="00EC5FD4">
        <w:tc>
          <w:tcPr>
            <w:tcW w:w="124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D5EE367" w14:textId="77777777" w:rsidR="00736764" w:rsidRPr="00EC5FD4" w:rsidRDefault="00736764" w:rsidP="0066015F">
            <w:pPr>
              <w:pStyle w:val="SPEC"/>
              <w:spacing w:line="360" w:lineRule="auto"/>
              <w:jc w:val="center"/>
            </w:pPr>
            <w:r w:rsidRPr="00EC5FD4">
              <w:t>1</w:t>
            </w:r>
          </w:p>
        </w:tc>
        <w:tc>
          <w:tcPr>
            <w:tcW w:w="708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C46B758" w14:textId="77777777" w:rsidR="00736764" w:rsidRPr="00EC5FD4" w:rsidRDefault="00736764" w:rsidP="0066015F">
            <w:pPr>
              <w:pStyle w:val="SPEC"/>
              <w:spacing w:line="360" w:lineRule="auto"/>
            </w:pPr>
            <w:r w:rsidRPr="00EC5FD4">
              <w:t>xxxxx.docx</w:t>
            </w:r>
          </w:p>
        </w:tc>
      </w:tr>
      <w:tr w:rsidR="00736764" w:rsidRPr="00B82760" w14:paraId="01EDB5AD" w14:textId="77777777" w:rsidTr="00EC5FD4">
        <w:tc>
          <w:tcPr>
            <w:tcW w:w="124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D501B4" w14:textId="77777777" w:rsidR="00736764" w:rsidRPr="00B82760" w:rsidRDefault="00736764" w:rsidP="0066015F">
            <w:pPr>
              <w:pStyle w:val="SPEC"/>
              <w:spacing w:line="360" w:lineRule="auto"/>
              <w:jc w:val="center"/>
            </w:pPr>
          </w:p>
        </w:tc>
        <w:tc>
          <w:tcPr>
            <w:tcW w:w="708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F44C2" w14:textId="77777777" w:rsidR="00736764" w:rsidRPr="00B82760" w:rsidRDefault="00736764" w:rsidP="0066015F">
            <w:pPr>
              <w:pStyle w:val="SPEC"/>
              <w:spacing w:line="360" w:lineRule="auto"/>
            </w:pPr>
          </w:p>
        </w:tc>
      </w:tr>
    </w:tbl>
    <w:p w14:paraId="175F503E" w14:textId="77777777" w:rsidR="00736764" w:rsidRPr="00B82760" w:rsidRDefault="00736764" w:rsidP="0066015F">
      <w:pPr>
        <w:pStyle w:val="SPEC"/>
        <w:spacing w:line="360" w:lineRule="auto"/>
      </w:pPr>
    </w:p>
    <w:p w14:paraId="3E961C50" w14:textId="77777777" w:rsidR="007952AE" w:rsidRPr="00B82760" w:rsidRDefault="007952AE" w:rsidP="0066015F">
      <w:pPr>
        <w:spacing w:line="360" w:lineRule="auto"/>
        <w:rPr>
          <w:rFonts w:ascii="Arial" w:hAnsi="Arial" w:cs="Arial"/>
        </w:rPr>
      </w:pPr>
    </w:p>
    <w:p w14:paraId="1FC905FA" w14:textId="77777777" w:rsidR="00736764" w:rsidRPr="00B82760" w:rsidRDefault="00736764" w:rsidP="0066015F">
      <w:pPr>
        <w:spacing w:line="360" w:lineRule="auto"/>
        <w:rPr>
          <w:rFonts w:ascii="Arial" w:hAnsi="Arial" w:cs="Arial"/>
        </w:rPr>
      </w:pPr>
    </w:p>
    <w:p w14:paraId="6040301F" w14:textId="77777777" w:rsidR="002B0C26" w:rsidRPr="002B0C26" w:rsidRDefault="002B0C26" w:rsidP="002B0C26">
      <w:pPr>
        <w:rPr>
          <w:rFonts w:ascii="Calibri Light" w:eastAsia="微软雅黑" w:hAnsi="Calibri Light" w:cs="Arial"/>
          <w:i/>
          <w:lang w:eastAsia="zh-CN"/>
        </w:rPr>
      </w:pPr>
    </w:p>
    <w:p w14:paraId="086C54C4" w14:textId="77777777" w:rsidR="00736764" w:rsidRPr="00B82760" w:rsidRDefault="00736764" w:rsidP="0066015F">
      <w:pPr>
        <w:spacing w:line="360" w:lineRule="auto"/>
        <w:rPr>
          <w:rFonts w:ascii="Arial" w:hAnsi="Arial" w:cs="Arial"/>
          <w:lang w:eastAsia="zh-CN"/>
        </w:rPr>
      </w:pPr>
    </w:p>
    <w:p w14:paraId="672E1D0F" w14:textId="2E9647CE" w:rsidR="00736764" w:rsidRPr="00B82760" w:rsidRDefault="00736764" w:rsidP="0066015F">
      <w:pPr>
        <w:spacing w:line="360" w:lineRule="auto"/>
        <w:rPr>
          <w:rFonts w:ascii="Arial" w:hAnsi="Arial" w:cs="Arial"/>
          <w:lang w:eastAsia="zh-CN"/>
        </w:rPr>
      </w:pPr>
    </w:p>
    <w:sectPr w:rsidR="00736764" w:rsidRPr="00B82760" w:rsidSect="005A7D15">
      <w:footerReference w:type="default" r:id="rId22"/>
      <w:footerReference w:type="firs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0" w:author="WORK" w:date="2015-09-18T15:02:00Z" w:initials="W">
    <w:p w14:paraId="08351E38" w14:textId="0579CB28" w:rsidR="00BA363D" w:rsidRDefault="00BA363D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Style w:val="aa"/>
        </w:rPr>
        <w:t>Explanation of glossary that mention in this document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351E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351E38" w16cid:durableId="1DA6CE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B671B" w14:textId="77777777" w:rsidR="00523BDE" w:rsidRDefault="00523BDE" w:rsidP="00736764">
      <w:r>
        <w:separator/>
      </w:r>
    </w:p>
  </w:endnote>
  <w:endnote w:type="continuationSeparator" w:id="0">
    <w:p w14:paraId="0805E93D" w14:textId="77777777" w:rsidR="00523BDE" w:rsidRDefault="00523BDE" w:rsidP="0073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A9198" w14:textId="0C0D9937" w:rsidR="00BA363D" w:rsidRDefault="00BA363D">
    <w:pPr>
      <w:pStyle w:val="a5"/>
      <w:jc w:val="center"/>
    </w:pPr>
  </w:p>
  <w:p w14:paraId="18210018" w14:textId="77777777" w:rsidR="00BA363D" w:rsidRPr="00701269" w:rsidRDefault="00BA363D">
    <w:pPr>
      <w:pStyle w:val="a5"/>
      <w:rPr>
        <w:color w:val="000000" w:themeColor="text1"/>
        <w:sz w:val="20"/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6538566"/>
      <w:docPartObj>
        <w:docPartGallery w:val="Page Numbers (Bottom of Page)"/>
        <w:docPartUnique/>
      </w:docPartObj>
    </w:sdtPr>
    <w:sdtEndPr/>
    <w:sdtContent>
      <w:p w14:paraId="6E83A18C" w14:textId="14138D3C" w:rsidR="00BA363D" w:rsidRDefault="00BA36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A7D15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21A8DAAC" w14:textId="77777777" w:rsidR="00BA363D" w:rsidRDefault="00BA36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360563"/>
      <w:docPartObj>
        <w:docPartGallery w:val="Page Numbers (Bottom of Page)"/>
        <w:docPartUnique/>
      </w:docPartObj>
    </w:sdtPr>
    <w:sdtEndPr/>
    <w:sdtContent>
      <w:p w14:paraId="7D237410" w14:textId="78E14515" w:rsidR="00BA363D" w:rsidRDefault="00BA36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CE2" w:rsidRPr="00134CE2">
          <w:rPr>
            <w:noProof/>
            <w:lang w:val="zh-CN" w:eastAsia="zh-CN"/>
          </w:rPr>
          <w:t>12</w:t>
        </w:r>
        <w:r>
          <w:fldChar w:fldCharType="end"/>
        </w:r>
      </w:p>
    </w:sdtContent>
  </w:sdt>
  <w:p w14:paraId="44FB70CE" w14:textId="77777777" w:rsidR="00BA363D" w:rsidRPr="00701269" w:rsidRDefault="00BA363D">
    <w:pPr>
      <w:pStyle w:val="a5"/>
      <w:rPr>
        <w:color w:val="000000" w:themeColor="text1"/>
        <w:sz w:val="20"/>
        <w:lang w:eastAsia="zh-C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364139"/>
      <w:docPartObj>
        <w:docPartGallery w:val="Page Numbers (Bottom of Page)"/>
        <w:docPartUnique/>
      </w:docPartObj>
    </w:sdtPr>
    <w:sdtEndPr/>
    <w:sdtContent>
      <w:p w14:paraId="5996AA59" w14:textId="77777777" w:rsidR="00BA363D" w:rsidRDefault="00BA36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A7D15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04120F06" w14:textId="77777777" w:rsidR="00BA363D" w:rsidRDefault="00BA3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F52FF" w14:textId="77777777" w:rsidR="00523BDE" w:rsidRDefault="00523BDE" w:rsidP="00736764">
      <w:r>
        <w:separator/>
      </w:r>
    </w:p>
  </w:footnote>
  <w:footnote w:type="continuationSeparator" w:id="0">
    <w:p w14:paraId="5E0AB6FD" w14:textId="77777777" w:rsidR="00523BDE" w:rsidRDefault="00523BDE" w:rsidP="00736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4F877" w14:textId="57F2519F" w:rsidR="00BA363D" w:rsidRPr="00EC383B" w:rsidRDefault="00BA363D" w:rsidP="00EC383B">
    <w:pPr>
      <w:pStyle w:val="a3"/>
      <w:jc w:val="right"/>
      <w:rPr>
        <w:rFonts w:asciiTheme="majorHAnsi" w:hAnsiTheme="majorHAnsi"/>
      </w:rPr>
    </w:pPr>
    <w:r>
      <w:rPr>
        <w:rFonts w:asciiTheme="majorHAnsi" w:hAnsiTheme="majorHAnsi"/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F000B4" wp14:editId="38718F1B">
              <wp:simplePos x="0" y="0"/>
              <wp:positionH relativeFrom="column">
                <wp:posOffset>-9525</wp:posOffset>
              </wp:positionH>
              <wp:positionV relativeFrom="paragraph">
                <wp:posOffset>202565</wp:posOffset>
              </wp:positionV>
              <wp:extent cx="5285232" cy="0"/>
              <wp:effectExtent l="0" t="0" r="29845" b="19050"/>
              <wp:wrapNone/>
              <wp:docPr id="22" name="直接连接符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8523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DAE9A0" id="直接连接符 2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5.95pt" to="415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" strokecolor="black [3200]" strokeweight=".5pt">
              <v:stroke joinstyle="miter"/>
            </v:line>
          </w:pict>
        </mc:Fallback>
      </mc:AlternateContent>
    </w:r>
    <w:r>
      <w:rPr>
        <w:rFonts w:asciiTheme="majorHAnsi" w:hAnsiTheme="majorHAnsi"/>
      </w:rPr>
      <w:t>Generation II</w:t>
    </w:r>
    <w:r w:rsidRPr="00EC383B">
      <w:rPr>
        <w:rFonts w:asciiTheme="majorHAnsi" w:hAnsiTheme="majorHAnsi"/>
      </w:rPr>
      <w:t xml:space="preserve">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9.7pt;height:17pt;visibility:visible;mso-wrap-style:square" o:bullet="t">
        <v:imagedata r:id="rId1" o:title=""/>
      </v:shape>
    </w:pict>
  </w:numPicBullet>
  <w:abstractNum w:abstractNumId="0" w15:restartNumberingAfterBreak="0">
    <w:nsid w:val="089D1A31"/>
    <w:multiLevelType w:val="hybridMultilevel"/>
    <w:tmpl w:val="39A27686"/>
    <w:lvl w:ilvl="0" w:tplc="E06069E0">
      <w:start w:val="1"/>
      <w:numFmt w:val="decimalEnclosedCircle"/>
      <w:lvlText w:val="%1"/>
      <w:lvlJc w:val="left"/>
      <w:pPr>
        <w:ind w:left="1437" w:hanging="360"/>
      </w:pPr>
      <w:rPr>
        <w:rFonts w:ascii="幼圆" w:hint="default"/>
      </w:rPr>
    </w:lvl>
    <w:lvl w:ilvl="1" w:tplc="04090019" w:tentative="1">
      <w:start w:val="1"/>
      <w:numFmt w:val="lowerLetter"/>
      <w:lvlText w:val="%2)"/>
      <w:lvlJc w:val="left"/>
      <w:pPr>
        <w:ind w:left="1917" w:hanging="420"/>
      </w:p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1" w15:restartNumberingAfterBreak="0">
    <w:nsid w:val="09621BFA"/>
    <w:multiLevelType w:val="hybridMultilevel"/>
    <w:tmpl w:val="8B0E1970"/>
    <w:lvl w:ilvl="0" w:tplc="E766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E07FB"/>
    <w:multiLevelType w:val="hybridMultilevel"/>
    <w:tmpl w:val="5504FF9A"/>
    <w:lvl w:ilvl="0" w:tplc="DD1C24A6">
      <w:start w:val="1"/>
      <w:numFmt w:val="bullet"/>
      <w:lvlText w:val="-"/>
      <w:lvlJc w:val="left"/>
      <w:pPr>
        <w:ind w:left="1077" w:hanging="360"/>
      </w:pPr>
      <w:rPr>
        <w:rFonts w:ascii="Arial" w:eastAsia="幼圆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3" w15:restartNumberingAfterBreak="0">
    <w:nsid w:val="14DD15AF"/>
    <w:multiLevelType w:val="hybridMultilevel"/>
    <w:tmpl w:val="BB80A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1D0CBEA">
      <w:start w:val="1"/>
      <w:numFmt w:val="decimal"/>
      <w:lvlText w:val="%3）"/>
      <w:lvlJc w:val="left"/>
      <w:pPr>
        <w:ind w:left="1800" w:hanging="360"/>
      </w:pPr>
      <w:rPr>
        <w:rFonts w:ascii="Arial" w:eastAsia="幼圆" w:hAnsi="Arial" w:cs="Arial" w:hint="eastAsia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BB361F"/>
    <w:multiLevelType w:val="hybridMultilevel"/>
    <w:tmpl w:val="43F8F7AA"/>
    <w:lvl w:ilvl="0" w:tplc="0860C9B8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B80EAB"/>
    <w:multiLevelType w:val="hybridMultilevel"/>
    <w:tmpl w:val="8B0E1970"/>
    <w:lvl w:ilvl="0" w:tplc="E766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8458C"/>
    <w:multiLevelType w:val="hybridMultilevel"/>
    <w:tmpl w:val="355EA14E"/>
    <w:lvl w:ilvl="0" w:tplc="38DE01EC">
      <w:start w:val="1"/>
      <w:numFmt w:val="decimalEnclosedCircle"/>
      <w:lvlText w:val="%1"/>
      <w:lvlJc w:val="left"/>
      <w:pPr>
        <w:ind w:left="1437" w:hanging="360"/>
      </w:pPr>
      <w:rPr>
        <w:rFonts w:ascii="幼圆" w:hint="default"/>
      </w:rPr>
    </w:lvl>
    <w:lvl w:ilvl="1" w:tplc="04090019" w:tentative="1">
      <w:start w:val="1"/>
      <w:numFmt w:val="lowerLetter"/>
      <w:lvlText w:val="%2)"/>
      <w:lvlJc w:val="left"/>
      <w:pPr>
        <w:ind w:left="1917" w:hanging="420"/>
      </w:p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7" w15:restartNumberingAfterBreak="0">
    <w:nsid w:val="1E0011D8"/>
    <w:multiLevelType w:val="hybridMultilevel"/>
    <w:tmpl w:val="EAD0BBD0"/>
    <w:lvl w:ilvl="0" w:tplc="302EE3FC">
      <w:start w:val="1"/>
      <w:numFmt w:val="bullet"/>
      <w:lvlText w:val="-"/>
      <w:lvlJc w:val="left"/>
      <w:pPr>
        <w:ind w:left="1515" w:hanging="360"/>
      </w:pPr>
      <w:rPr>
        <w:rFonts w:ascii="Arial" w:eastAsia="幼圆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8" w15:restartNumberingAfterBreak="0">
    <w:nsid w:val="2194644C"/>
    <w:multiLevelType w:val="hybridMultilevel"/>
    <w:tmpl w:val="31F61EA0"/>
    <w:lvl w:ilvl="0" w:tplc="63F05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5BF525B"/>
    <w:multiLevelType w:val="hybridMultilevel"/>
    <w:tmpl w:val="864ED324"/>
    <w:lvl w:ilvl="0" w:tplc="B66829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2B0C13C1"/>
    <w:multiLevelType w:val="hybridMultilevel"/>
    <w:tmpl w:val="8B0E1970"/>
    <w:lvl w:ilvl="0" w:tplc="E766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D12754"/>
    <w:multiLevelType w:val="hybridMultilevel"/>
    <w:tmpl w:val="F37C61EC"/>
    <w:lvl w:ilvl="0" w:tplc="9E98AC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2D2B0A05"/>
    <w:multiLevelType w:val="hybridMultilevel"/>
    <w:tmpl w:val="864ED324"/>
    <w:lvl w:ilvl="0" w:tplc="B66829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 w15:restartNumberingAfterBreak="0">
    <w:nsid w:val="33AF00E1"/>
    <w:multiLevelType w:val="hybridMultilevel"/>
    <w:tmpl w:val="D5FE0138"/>
    <w:lvl w:ilvl="0" w:tplc="63F05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45965B0"/>
    <w:multiLevelType w:val="hybridMultilevel"/>
    <w:tmpl w:val="D5FE0138"/>
    <w:lvl w:ilvl="0" w:tplc="63F05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50717E8"/>
    <w:multiLevelType w:val="hybridMultilevel"/>
    <w:tmpl w:val="39A27686"/>
    <w:lvl w:ilvl="0" w:tplc="E06069E0">
      <w:start w:val="1"/>
      <w:numFmt w:val="decimalEnclosedCircle"/>
      <w:lvlText w:val="%1"/>
      <w:lvlJc w:val="left"/>
      <w:pPr>
        <w:ind w:left="1437" w:hanging="360"/>
      </w:pPr>
      <w:rPr>
        <w:rFonts w:ascii="幼圆" w:hint="default"/>
      </w:rPr>
    </w:lvl>
    <w:lvl w:ilvl="1" w:tplc="04090019" w:tentative="1">
      <w:start w:val="1"/>
      <w:numFmt w:val="lowerLetter"/>
      <w:lvlText w:val="%2)"/>
      <w:lvlJc w:val="left"/>
      <w:pPr>
        <w:ind w:left="1917" w:hanging="420"/>
      </w:p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16" w15:restartNumberingAfterBreak="0">
    <w:nsid w:val="353F026C"/>
    <w:multiLevelType w:val="hybridMultilevel"/>
    <w:tmpl w:val="552E43AA"/>
    <w:lvl w:ilvl="0" w:tplc="72B877C2">
      <w:start w:val="1"/>
      <w:numFmt w:val="decimal"/>
      <w:lvlText w:val="%1）"/>
      <w:lvlJc w:val="left"/>
      <w:pPr>
        <w:ind w:left="1800" w:hanging="360"/>
      </w:pPr>
      <w:rPr>
        <w:rFonts w:ascii="Arial" w:eastAsia="幼圆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091E60"/>
    <w:multiLevelType w:val="hybridMultilevel"/>
    <w:tmpl w:val="864ED324"/>
    <w:lvl w:ilvl="0" w:tplc="B66829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3A771F80"/>
    <w:multiLevelType w:val="hybridMultilevel"/>
    <w:tmpl w:val="2272C1C0"/>
    <w:lvl w:ilvl="0" w:tplc="2DC8B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EDA60BC"/>
    <w:multiLevelType w:val="hybridMultilevel"/>
    <w:tmpl w:val="3B3606D4"/>
    <w:lvl w:ilvl="0" w:tplc="6ACEF9A0">
      <w:start w:val="1"/>
      <w:numFmt w:val="bullet"/>
      <w:lvlText w:val="-"/>
      <w:lvlJc w:val="left"/>
      <w:pPr>
        <w:ind w:left="1077" w:hanging="360"/>
      </w:pPr>
      <w:rPr>
        <w:rFonts w:ascii="Arial" w:eastAsia="幼圆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20" w15:restartNumberingAfterBreak="0">
    <w:nsid w:val="3F0E3DE6"/>
    <w:multiLevelType w:val="hybridMultilevel"/>
    <w:tmpl w:val="D5FE0138"/>
    <w:lvl w:ilvl="0" w:tplc="63F05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BDD2D76"/>
    <w:multiLevelType w:val="hybridMultilevel"/>
    <w:tmpl w:val="39A27686"/>
    <w:lvl w:ilvl="0" w:tplc="E06069E0">
      <w:start w:val="1"/>
      <w:numFmt w:val="decimalEnclosedCircle"/>
      <w:lvlText w:val="%1"/>
      <w:lvlJc w:val="left"/>
      <w:pPr>
        <w:ind w:left="1437" w:hanging="360"/>
      </w:pPr>
      <w:rPr>
        <w:rFonts w:ascii="幼圆" w:hint="default"/>
      </w:rPr>
    </w:lvl>
    <w:lvl w:ilvl="1" w:tplc="04090019" w:tentative="1">
      <w:start w:val="1"/>
      <w:numFmt w:val="lowerLetter"/>
      <w:lvlText w:val="%2)"/>
      <w:lvlJc w:val="left"/>
      <w:pPr>
        <w:ind w:left="1917" w:hanging="420"/>
      </w:p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22" w15:restartNumberingAfterBreak="0">
    <w:nsid w:val="4FD57103"/>
    <w:multiLevelType w:val="hybridMultilevel"/>
    <w:tmpl w:val="8B0E1970"/>
    <w:lvl w:ilvl="0" w:tplc="E766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833FCA"/>
    <w:multiLevelType w:val="hybridMultilevel"/>
    <w:tmpl w:val="1AA22918"/>
    <w:lvl w:ilvl="0" w:tplc="B44C3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9C233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8673C6"/>
    <w:multiLevelType w:val="hybridMultilevel"/>
    <w:tmpl w:val="2BAA8E26"/>
    <w:lvl w:ilvl="0" w:tplc="46BC16FC">
      <w:start w:val="1"/>
      <w:numFmt w:val="bullet"/>
      <w:lvlText w:val="-"/>
      <w:lvlJc w:val="left"/>
      <w:pPr>
        <w:ind w:left="800" w:hanging="360"/>
      </w:pPr>
      <w:rPr>
        <w:rFonts w:ascii="Arial" w:eastAsia="幼圆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5" w15:restartNumberingAfterBreak="0">
    <w:nsid w:val="61E006CD"/>
    <w:multiLevelType w:val="hybridMultilevel"/>
    <w:tmpl w:val="20F4AB72"/>
    <w:lvl w:ilvl="0" w:tplc="7E2A8B5E">
      <w:start w:val="1"/>
      <w:numFmt w:val="bullet"/>
      <w:lvlText w:val="-"/>
      <w:lvlJc w:val="left"/>
      <w:pPr>
        <w:ind w:left="1515" w:hanging="360"/>
      </w:pPr>
      <w:rPr>
        <w:rFonts w:ascii="Arial" w:eastAsia="幼圆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26" w15:restartNumberingAfterBreak="0">
    <w:nsid w:val="62663AC8"/>
    <w:multiLevelType w:val="hybridMultilevel"/>
    <w:tmpl w:val="53E4DEA6"/>
    <w:lvl w:ilvl="0" w:tplc="4E603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F65E34">
      <w:start w:val="1"/>
      <w:numFmt w:val="decimal"/>
      <w:lvlText w:val="%2）"/>
      <w:lvlJc w:val="left"/>
      <w:pPr>
        <w:ind w:left="1155" w:hanging="375"/>
      </w:pPr>
      <w:rPr>
        <w:rFonts w:hint="default"/>
        <w:sz w:val="24"/>
      </w:rPr>
    </w:lvl>
    <w:lvl w:ilvl="2" w:tplc="3E7EBBAC">
      <w:start w:val="1"/>
      <w:numFmt w:val="bullet"/>
      <w:lvlText w:val="-"/>
      <w:lvlJc w:val="left"/>
      <w:pPr>
        <w:ind w:left="1560" w:hanging="360"/>
      </w:pPr>
      <w:rPr>
        <w:rFonts w:ascii="Arial" w:eastAsia="幼圆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A935CEE"/>
    <w:multiLevelType w:val="hybridMultilevel"/>
    <w:tmpl w:val="EBB653F6"/>
    <w:lvl w:ilvl="0" w:tplc="C292E31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8" w15:restartNumberingAfterBreak="0">
    <w:nsid w:val="6B34020F"/>
    <w:multiLevelType w:val="hybridMultilevel"/>
    <w:tmpl w:val="0186CBC0"/>
    <w:lvl w:ilvl="0" w:tplc="C4BC1C32">
      <w:start w:val="1"/>
      <w:numFmt w:val="bullet"/>
      <w:lvlText w:val="-"/>
      <w:lvlJc w:val="left"/>
      <w:pPr>
        <w:ind w:left="2160" w:hanging="360"/>
      </w:pPr>
      <w:rPr>
        <w:rFonts w:ascii="Arial" w:eastAsia="幼圆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29" w15:restartNumberingAfterBreak="0">
    <w:nsid w:val="75F634AE"/>
    <w:multiLevelType w:val="hybridMultilevel"/>
    <w:tmpl w:val="39A27686"/>
    <w:lvl w:ilvl="0" w:tplc="E06069E0">
      <w:start w:val="1"/>
      <w:numFmt w:val="decimalEnclosedCircle"/>
      <w:lvlText w:val="%1"/>
      <w:lvlJc w:val="left"/>
      <w:pPr>
        <w:ind w:left="1437" w:hanging="360"/>
      </w:pPr>
      <w:rPr>
        <w:rFonts w:ascii="幼圆" w:hint="default"/>
      </w:rPr>
    </w:lvl>
    <w:lvl w:ilvl="1" w:tplc="04090019" w:tentative="1">
      <w:start w:val="1"/>
      <w:numFmt w:val="lowerLetter"/>
      <w:lvlText w:val="%2)"/>
      <w:lvlJc w:val="left"/>
      <w:pPr>
        <w:ind w:left="1917" w:hanging="420"/>
      </w:p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30" w15:restartNumberingAfterBreak="0">
    <w:nsid w:val="79DB1CA0"/>
    <w:multiLevelType w:val="hybridMultilevel"/>
    <w:tmpl w:val="D5FE0138"/>
    <w:lvl w:ilvl="0" w:tplc="63F05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C30114B"/>
    <w:multiLevelType w:val="hybridMultilevel"/>
    <w:tmpl w:val="8B0E1970"/>
    <w:lvl w:ilvl="0" w:tplc="E766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167119"/>
    <w:multiLevelType w:val="hybridMultilevel"/>
    <w:tmpl w:val="D5FE0138"/>
    <w:lvl w:ilvl="0" w:tplc="63F05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FE41093"/>
    <w:multiLevelType w:val="hybridMultilevel"/>
    <w:tmpl w:val="D5FE0138"/>
    <w:lvl w:ilvl="0" w:tplc="63F05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7"/>
  </w:num>
  <w:num w:numId="3">
    <w:abstractNumId w:val="8"/>
  </w:num>
  <w:num w:numId="4">
    <w:abstractNumId w:val="33"/>
  </w:num>
  <w:num w:numId="5">
    <w:abstractNumId w:val="26"/>
  </w:num>
  <w:num w:numId="6">
    <w:abstractNumId w:val="18"/>
  </w:num>
  <w:num w:numId="7">
    <w:abstractNumId w:val="23"/>
  </w:num>
  <w:num w:numId="8">
    <w:abstractNumId w:val="28"/>
  </w:num>
  <w:num w:numId="9">
    <w:abstractNumId w:val="16"/>
  </w:num>
  <w:num w:numId="10">
    <w:abstractNumId w:val="24"/>
  </w:num>
  <w:num w:numId="11">
    <w:abstractNumId w:val="4"/>
  </w:num>
  <w:num w:numId="12">
    <w:abstractNumId w:val="25"/>
  </w:num>
  <w:num w:numId="13">
    <w:abstractNumId w:val="7"/>
  </w:num>
  <w:num w:numId="14">
    <w:abstractNumId w:val="32"/>
  </w:num>
  <w:num w:numId="15">
    <w:abstractNumId w:val="20"/>
  </w:num>
  <w:num w:numId="16">
    <w:abstractNumId w:val="13"/>
  </w:num>
  <w:num w:numId="17">
    <w:abstractNumId w:val="30"/>
  </w:num>
  <w:num w:numId="18">
    <w:abstractNumId w:val="14"/>
  </w:num>
  <w:num w:numId="19">
    <w:abstractNumId w:val="2"/>
  </w:num>
  <w:num w:numId="20">
    <w:abstractNumId w:val="5"/>
  </w:num>
  <w:num w:numId="21">
    <w:abstractNumId w:val="22"/>
  </w:num>
  <w:num w:numId="22">
    <w:abstractNumId w:val="31"/>
  </w:num>
  <w:num w:numId="23">
    <w:abstractNumId w:val="10"/>
  </w:num>
  <w:num w:numId="24">
    <w:abstractNumId w:val="12"/>
  </w:num>
  <w:num w:numId="25">
    <w:abstractNumId w:val="11"/>
  </w:num>
  <w:num w:numId="26">
    <w:abstractNumId w:val="17"/>
  </w:num>
  <w:num w:numId="27">
    <w:abstractNumId w:val="19"/>
  </w:num>
  <w:num w:numId="28">
    <w:abstractNumId w:val="1"/>
  </w:num>
  <w:num w:numId="29">
    <w:abstractNumId w:val="9"/>
  </w:num>
  <w:num w:numId="30">
    <w:abstractNumId w:val="29"/>
  </w:num>
  <w:num w:numId="31">
    <w:abstractNumId w:val="6"/>
  </w:num>
  <w:num w:numId="32">
    <w:abstractNumId w:val="0"/>
  </w:num>
  <w:num w:numId="33">
    <w:abstractNumId w:val="21"/>
  </w:num>
  <w:num w:numId="34">
    <w:abstractNumId w:val="15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ng">
    <w15:presenceInfo w15:providerId="None" w15:userId="ping"/>
  </w15:person>
  <w15:person w15:author="WORK">
    <w15:presenceInfo w15:providerId="None" w15:userId="WO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EFD"/>
    <w:rsid w:val="000011B1"/>
    <w:rsid w:val="000027F2"/>
    <w:rsid w:val="00002BD6"/>
    <w:rsid w:val="000033E6"/>
    <w:rsid w:val="00003ABE"/>
    <w:rsid w:val="00007A62"/>
    <w:rsid w:val="000114BE"/>
    <w:rsid w:val="00013136"/>
    <w:rsid w:val="00020103"/>
    <w:rsid w:val="000207D7"/>
    <w:rsid w:val="00021671"/>
    <w:rsid w:val="00021AD2"/>
    <w:rsid w:val="000226A8"/>
    <w:rsid w:val="00022FA7"/>
    <w:rsid w:val="000247D6"/>
    <w:rsid w:val="0002499A"/>
    <w:rsid w:val="00024BDE"/>
    <w:rsid w:val="00027C0A"/>
    <w:rsid w:val="000313CA"/>
    <w:rsid w:val="000336E5"/>
    <w:rsid w:val="00033FB7"/>
    <w:rsid w:val="000343B6"/>
    <w:rsid w:val="00035607"/>
    <w:rsid w:val="000361BC"/>
    <w:rsid w:val="0004123D"/>
    <w:rsid w:val="00042202"/>
    <w:rsid w:val="00042B81"/>
    <w:rsid w:val="00044BB8"/>
    <w:rsid w:val="00046702"/>
    <w:rsid w:val="0006105E"/>
    <w:rsid w:val="00061099"/>
    <w:rsid w:val="00062656"/>
    <w:rsid w:val="0006564B"/>
    <w:rsid w:val="00065A59"/>
    <w:rsid w:val="00065F55"/>
    <w:rsid w:val="00067F1A"/>
    <w:rsid w:val="00070A07"/>
    <w:rsid w:val="00070B4F"/>
    <w:rsid w:val="000723CE"/>
    <w:rsid w:val="00075446"/>
    <w:rsid w:val="000757A0"/>
    <w:rsid w:val="00075A57"/>
    <w:rsid w:val="00076698"/>
    <w:rsid w:val="00080512"/>
    <w:rsid w:val="000817F4"/>
    <w:rsid w:val="00081FB1"/>
    <w:rsid w:val="00085E64"/>
    <w:rsid w:val="000868E8"/>
    <w:rsid w:val="00090FF8"/>
    <w:rsid w:val="000A1830"/>
    <w:rsid w:val="000A2F77"/>
    <w:rsid w:val="000A3683"/>
    <w:rsid w:val="000A4A81"/>
    <w:rsid w:val="000A6DF2"/>
    <w:rsid w:val="000A7305"/>
    <w:rsid w:val="000A7CE3"/>
    <w:rsid w:val="000B019D"/>
    <w:rsid w:val="000B0816"/>
    <w:rsid w:val="000B0F4E"/>
    <w:rsid w:val="000B446B"/>
    <w:rsid w:val="000B499B"/>
    <w:rsid w:val="000B5F04"/>
    <w:rsid w:val="000B622C"/>
    <w:rsid w:val="000B64B3"/>
    <w:rsid w:val="000B7AC4"/>
    <w:rsid w:val="000C04D7"/>
    <w:rsid w:val="000C0D62"/>
    <w:rsid w:val="000C0E5A"/>
    <w:rsid w:val="000C21AE"/>
    <w:rsid w:val="000C538A"/>
    <w:rsid w:val="000C5E1A"/>
    <w:rsid w:val="000C6191"/>
    <w:rsid w:val="000D1427"/>
    <w:rsid w:val="000D15C9"/>
    <w:rsid w:val="000D2008"/>
    <w:rsid w:val="000D2292"/>
    <w:rsid w:val="000D5168"/>
    <w:rsid w:val="000D52A1"/>
    <w:rsid w:val="000D5A53"/>
    <w:rsid w:val="000D7DED"/>
    <w:rsid w:val="000E2300"/>
    <w:rsid w:val="000E25A8"/>
    <w:rsid w:val="000E484E"/>
    <w:rsid w:val="000F086C"/>
    <w:rsid w:val="000F1931"/>
    <w:rsid w:val="000F210F"/>
    <w:rsid w:val="000F598C"/>
    <w:rsid w:val="0010024E"/>
    <w:rsid w:val="00100803"/>
    <w:rsid w:val="00100A08"/>
    <w:rsid w:val="001020C3"/>
    <w:rsid w:val="0010286F"/>
    <w:rsid w:val="001053F6"/>
    <w:rsid w:val="00106621"/>
    <w:rsid w:val="00107092"/>
    <w:rsid w:val="00111F95"/>
    <w:rsid w:val="00113794"/>
    <w:rsid w:val="0011477A"/>
    <w:rsid w:val="00114989"/>
    <w:rsid w:val="0011712B"/>
    <w:rsid w:val="00117C31"/>
    <w:rsid w:val="001213BF"/>
    <w:rsid w:val="0012268C"/>
    <w:rsid w:val="00123C5B"/>
    <w:rsid w:val="00124694"/>
    <w:rsid w:val="00126BCE"/>
    <w:rsid w:val="0012705E"/>
    <w:rsid w:val="001301BB"/>
    <w:rsid w:val="0013090E"/>
    <w:rsid w:val="00132204"/>
    <w:rsid w:val="001348E2"/>
    <w:rsid w:val="00134A89"/>
    <w:rsid w:val="00134CE2"/>
    <w:rsid w:val="0014021F"/>
    <w:rsid w:val="00140F07"/>
    <w:rsid w:val="00145E15"/>
    <w:rsid w:val="00146AEB"/>
    <w:rsid w:val="00147DB0"/>
    <w:rsid w:val="00151000"/>
    <w:rsid w:val="001516D5"/>
    <w:rsid w:val="00151BCC"/>
    <w:rsid w:val="00151E25"/>
    <w:rsid w:val="00151EFA"/>
    <w:rsid w:val="00152DCE"/>
    <w:rsid w:val="00156CBA"/>
    <w:rsid w:val="00157422"/>
    <w:rsid w:val="001615FA"/>
    <w:rsid w:val="00164022"/>
    <w:rsid w:val="00164855"/>
    <w:rsid w:val="00167218"/>
    <w:rsid w:val="00167591"/>
    <w:rsid w:val="00167845"/>
    <w:rsid w:val="0017208E"/>
    <w:rsid w:val="00172A8B"/>
    <w:rsid w:val="00172AE0"/>
    <w:rsid w:val="00173C8E"/>
    <w:rsid w:val="00173CC2"/>
    <w:rsid w:val="00173F29"/>
    <w:rsid w:val="001750C9"/>
    <w:rsid w:val="00176173"/>
    <w:rsid w:val="00183645"/>
    <w:rsid w:val="00183C11"/>
    <w:rsid w:val="001867A5"/>
    <w:rsid w:val="001903BE"/>
    <w:rsid w:val="0019074C"/>
    <w:rsid w:val="001914C6"/>
    <w:rsid w:val="00191DE3"/>
    <w:rsid w:val="0019335B"/>
    <w:rsid w:val="00193D9E"/>
    <w:rsid w:val="001944DD"/>
    <w:rsid w:val="00197D66"/>
    <w:rsid w:val="001A0FD4"/>
    <w:rsid w:val="001A1A74"/>
    <w:rsid w:val="001A5B8C"/>
    <w:rsid w:val="001A6C1E"/>
    <w:rsid w:val="001A6FA5"/>
    <w:rsid w:val="001A74F1"/>
    <w:rsid w:val="001A7B7E"/>
    <w:rsid w:val="001B08D3"/>
    <w:rsid w:val="001B0F06"/>
    <w:rsid w:val="001B1F2B"/>
    <w:rsid w:val="001B4635"/>
    <w:rsid w:val="001B6DC0"/>
    <w:rsid w:val="001C167B"/>
    <w:rsid w:val="001C3B25"/>
    <w:rsid w:val="001D0BE2"/>
    <w:rsid w:val="001D0C39"/>
    <w:rsid w:val="001D1D7F"/>
    <w:rsid w:val="001D2B8D"/>
    <w:rsid w:val="001D3C80"/>
    <w:rsid w:val="001D769B"/>
    <w:rsid w:val="001E3E77"/>
    <w:rsid w:val="001E55C5"/>
    <w:rsid w:val="001E5836"/>
    <w:rsid w:val="001E71B1"/>
    <w:rsid w:val="001E790E"/>
    <w:rsid w:val="001F1252"/>
    <w:rsid w:val="001F1CBA"/>
    <w:rsid w:val="001F33DD"/>
    <w:rsid w:val="001F4CB1"/>
    <w:rsid w:val="001F564D"/>
    <w:rsid w:val="0020458A"/>
    <w:rsid w:val="002046E7"/>
    <w:rsid w:val="00207037"/>
    <w:rsid w:val="0020783E"/>
    <w:rsid w:val="00207CF4"/>
    <w:rsid w:val="002105F8"/>
    <w:rsid w:val="002116D3"/>
    <w:rsid w:val="00214D83"/>
    <w:rsid w:val="00214FC8"/>
    <w:rsid w:val="00220F88"/>
    <w:rsid w:val="00221838"/>
    <w:rsid w:val="00222146"/>
    <w:rsid w:val="00223A56"/>
    <w:rsid w:val="00227CB0"/>
    <w:rsid w:val="00230D84"/>
    <w:rsid w:val="00233736"/>
    <w:rsid w:val="00234A1F"/>
    <w:rsid w:val="00235B19"/>
    <w:rsid w:val="0023636C"/>
    <w:rsid w:val="00237525"/>
    <w:rsid w:val="00237B59"/>
    <w:rsid w:val="002407F9"/>
    <w:rsid w:val="00241A15"/>
    <w:rsid w:val="002428E2"/>
    <w:rsid w:val="0024306B"/>
    <w:rsid w:val="0024322A"/>
    <w:rsid w:val="002448B9"/>
    <w:rsid w:val="00247CCD"/>
    <w:rsid w:val="00250AE3"/>
    <w:rsid w:val="00250F10"/>
    <w:rsid w:val="00255CD1"/>
    <w:rsid w:val="0025601C"/>
    <w:rsid w:val="00256D9C"/>
    <w:rsid w:val="00257CF8"/>
    <w:rsid w:val="00260099"/>
    <w:rsid w:val="002618F8"/>
    <w:rsid w:val="00262DB4"/>
    <w:rsid w:val="00264F47"/>
    <w:rsid w:val="00267DBD"/>
    <w:rsid w:val="00270BB7"/>
    <w:rsid w:val="00270F5A"/>
    <w:rsid w:val="00271852"/>
    <w:rsid w:val="002723D1"/>
    <w:rsid w:val="00272C0F"/>
    <w:rsid w:val="00272D1E"/>
    <w:rsid w:val="002734EB"/>
    <w:rsid w:val="002758B5"/>
    <w:rsid w:val="00281E4A"/>
    <w:rsid w:val="00283737"/>
    <w:rsid w:val="00286E26"/>
    <w:rsid w:val="00287000"/>
    <w:rsid w:val="0028706B"/>
    <w:rsid w:val="00287133"/>
    <w:rsid w:val="0028767A"/>
    <w:rsid w:val="00291453"/>
    <w:rsid w:val="00291F84"/>
    <w:rsid w:val="00293726"/>
    <w:rsid w:val="00294083"/>
    <w:rsid w:val="002942C7"/>
    <w:rsid w:val="002951CA"/>
    <w:rsid w:val="00295E2D"/>
    <w:rsid w:val="002A0260"/>
    <w:rsid w:val="002A1527"/>
    <w:rsid w:val="002A1F87"/>
    <w:rsid w:val="002A47BA"/>
    <w:rsid w:val="002A4B2F"/>
    <w:rsid w:val="002A6DE9"/>
    <w:rsid w:val="002B0C26"/>
    <w:rsid w:val="002B241F"/>
    <w:rsid w:val="002B3604"/>
    <w:rsid w:val="002B3E86"/>
    <w:rsid w:val="002B43A7"/>
    <w:rsid w:val="002C0FB0"/>
    <w:rsid w:val="002C1EED"/>
    <w:rsid w:val="002C3569"/>
    <w:rsid w:val="002C5349"/>
    <w:rsid w:val="002C55BC"/>
    <w:rsid w:val="002C791E"/>
    <w:rsid w:val="002D02F6"/>
    <w:rsid w:val="002D157C"/>
    <w:rsid w:val="002D1C28"/>
    <w:rsid w:val="002D4A05"/>
    <w:rsid w:val="002D64E8"/>
    <w:rsid w:val="002D6838"/>
    <w:rsid w:val="002D7383"/>
    <w:rsid w:val="002E1095"/>
    <w:rsid w:val="002E1856"/>
    <w:rsid w:val="002E3396"/>
    <w:rsid w:val="002E55E5"/>
    <w:rsid w:val="002F144C"/>
    <w:rsid w:val="002F1BA9"/>
    <w:rsid w:val="002F4D11"/>
    <w:rsid w:val="002F651D"/>
    <w:rsid w:val="00300417"/>
    <w:rsid w:val="00301B41"/>
    <w:rsid w:val="00303C25"/>
    <w:rsid w:val="0030553D"/>
    <w:rsid w:val="00306380"/>
    <w:rsid w:val="00310E4E"/>
    <w:rsid w:val="00312BFD"/>
    <w:rsid w:val="00314744"/>
    <w:rsid w:val="003204E6"/>
    <w:rsid w:val="00321898"/>
    <w:rsid w:val="00325B9D"/>
    <w:rsid w:val="00330B66"/>
    <w:rsid w:val="00333216"/>
    <w:rsid w:val="0033342E"/>
    <w:rsid w:val="00333E60"/>
    <w:rsid w:val="0033464E"/>
    <w:rsid w:val="00335047"/>
    <w:rsid w:val="0033724A"/>
    <w:rsid w:val="00340CFF"/>
    <w:rsid w:val="00342140"/>
    <w:rsid w:val="00347BC4"/>
    <w:rsid w:val="00347F08"/>
    <w:rsid w:val="0035096A"/>
    <w:rsid w:val="00352871"/>
    <w:rsid w:val="00352E68"/>
    <w:rsid w:val="003625F9"/>
    <w:rsid w:val="003661CB"/>
    <w:rsid w:val="00366C4F"/>
    <w:rsid w:val="00367C37"/>
    <w:rsid w:val="003717FA"/>
    <w:rsid w:val="0037307F"/>
    <w:rsid w:val="00373D13"/>
    <w:rsid w:val="00373ECC"/>
    <w:rsid w:val="00374759"/>
    <w:rsid w:val="00374A0F"/>
    <w:rsid w:val="00376BBF"/>
    <w:rsid w:val="0038250F"/>
    <w:rsid w:val="003832F7"/>
    <w:rsid w:val="00384B7B"/>
    <w:rsid w:val="00386C4A"/>
    <w:rsid w:val="00391142"/>
    <w:rsid w:val="00391C2F"/>
    <w:rsid w:val="0039236B"/>
    <w:rsid w:val="00393396"/>
    <w:rsid w:val="003949F7"/>
    <w:rsid w:val="003A0BB1"/>
    <w:rsid w:val="003A447D"/>
    <w:rsid w:val="003A4C52"/>
    <w:rsid w:val="003A55E5"/>
    <w:rsid w:val="003A679E"/>
    <w:rsid w:val="003B13E7"/>
    <w:rsid w:val="003B41D4"/>
    <w:rsid w:val="003B63EA"/>
    <w:rsid w:val="003B7293"/>
    <w:rsid w:val="003C2131"/>
    <w:rsid w:val="003C4470"/>
    <w:rsid w:val="003C6347"/>
    <w:rsid w:val="003D1384"/>
    <w:rsid w:val="003D35DE"/>
    <w:rsid w:val="003D4134"/>
    <w:rsid w:val="003D567C"/>
    <w:rsid w:val="003D6B13"/>
    <w:rsid w:val="003D6B99"/>
    <w:rsid w:val="003D6BC1"/>
    <w:rsid w:val="003E1A7D"/>
    <w:rsid w:val="003E2DAB"/>
    <w:rsid w:val="003E57DD"/>
    <w:rsid w:val="003F3C4E"/>
    <w:rsid w:val="003F508F"/>
    <w:rsid w:val="003F60CC"/>
    <w:rsid w:val="00402DEF"/>
    <w:rsid w:val="00403DAC"/>
    <w:rsid w:val="0040415C"/>
    <w:rsid w:val="004044A3"/>
    <w:rsid w:val="00405D7C"/>
    <w:rsid w:val="00407A16"/>
    <w:rsid w:val="004204D4"/>
    <w:rsid w:val="00422F0B"/>
    <w:rsid w:val="00424DFB"/>
    <w:rsid w:val="004255F9"/>
    <w:rsid w:val="004262E5"/>
    <w:rsid w:val="00427615"/>
    <w:rsid w:val="0043021E"/>
    <w:rsid w:val="00430647"/>
    <w:rsid w:val="00431781"/>
    <w:rsid w:val="00437B1E"/>
    <w:rsid w:val="00437EE5"/>
    <w:rsid w:val="00441BBE"/>
    <w:rsid w:val="00450842"/>
    <w:rsid w:val="00450ACD"/>
    <w:rsid w:val="00452938"/>
    <w:rsid w:val="0045298B"/>
    <w:rsid w:val="00453020"/>
    <w:rsid w:val="004555C3"/>
    <w:rsid w:val="00456B10"/>
    <w:rsid w:val="00457C8E"/>
    <w:rsid w:val="0046046B"/>
    <w:rsid w:val="0046068F"/>
    <w:rsid w:val="0046129E"/>
    <w:rsid w:val="00461B5C"/>
    <w:rsid w:val="00463153"/>
    <w:rsid w:val="00463C13"/>
    <w:rsid w:val="00464865"/>
    <w:rsid w:val="00465860"/>
    <w:rsid w:val="004730AD"/>
    <w:rsid w:val="004736A1"/>
    <w:rsid w:val="00474711"/>
    <w:rsid w:val="0047483C"/>
    <w:rsid w:val="00475B83"/>
    <w:rsid w:val="00477F50"/>
    <w:rsid w:val="004804DF"/>
    <w:rsid w:val="00487987"/>
    <w:rsid w:val="00487BAA"/>
    <w:rsid w:val="004903F9"/>
    <w:rsid w:val="00490964"/>
    <w:rsid w:val="00493F78"/>
    <w:rsid w:val="00494265"/>
    <w:rsid w:val="004977B3"/>
    <w:rsid w:val="004A17B1"/>
    <w:rsid w:val="004B0F01"/>
    <w:rsid w:val="004B128A"/>
    <w:rsid w:val="004B22A2"/>
    <w:rsid w:val="004B3B35"/>
    <w:rsid w:val="004B5FF1"/>
    <w:rsid w:val="004C2A33"/>
    <w:rsid w:val="004D1E91"/>
    <w:rsid w:val="004D3069"/>
    <w:rsid w:val="004D3A7C"/>
    <w:rsid w:val="004E0D42"/>
    <w:rsid w:val="004E23FE"/>
    <w:rsid w:val="004E424A"/>
    <w:rsid w:val="004E434E"/>
    <w:rsid w:val="004E44EA"/>
    <w:rsid w:val="004E4FA8"/>
    <w:rsid w:val="004E5094"/>
    <w:rsid w:val="004E6C64"/>
    <w:rsid w:val="004E6CF2"/>
    <w:rsid w:val="004E7EF0"/>
    <w:rsid w:val="004F121A"/>
    <w:rsid w:val="004F1715"/>
    <w:rsid w:val="004F1EB5"/>
    <w:rsid w:val="004F2DBB"/>
    <w:rsid w:val="004F7037"/>
    <w:rsid w:val="004F7142"/>
    <w:rsid w:val="00500A79"/>
    <w:rsid w:val="00501C40"/>
    <w:rsid w:val="0050225F"/>
    <w:rsid w:val="005029EC"/>
    <w:rsid w:val="00504EAD"/>
    <w:rsid w:val="00507BA6"/>
    <w:rsid w:val="00510371"/>
    <w:rsid w:val="00510E77"/>
    <w:rsid w:val="0051117E"/>
    <w:rsid w:val="0051199B"/>
    <w:rsid w:val="00513223"/>
    <w:rsid w:val="00514094"/>
    <w:rsid w:val="00514875"/>
    <w:rsid w:val="00514B8B"/>
    <w:rsid w:val="00516AD8"/>
    <w:rsid w:val="005203A6"/>
    <w:rsid w:val="005207DC"/>
    <w:rsid w:val="005208C8"/>
    <w:rsid w:val="005234D9"/>
    <w:rsid w:val="00523BDE"/>
    <w:rsid w:val="00525E83"/>
    <w:rsid w:val="00526E8F"/>
    <w:rsid w:val="00527735"/>
    <w:rsid w:val="005317F2"/>
    <w:rsid w:val="00533417"/>
    <w:rsid w:val="005336E1"/>
    <w:rsid w:val="005345CC"/>
    <w:rsid w:val="005412A1"/>
    <w:rsid w:val="00543D5B"/>
    <w:rsid w:val="00546842"/>
    <w:rsid w:val="00550F5D"/>
    <w:rsid w:val="005539A6"/>
    <w:rsid w:val="00555FE2"/>
    <w:rsid w:val="005652BD"/>
    <w:rsid w:val="005656FB"/>
    <w:rsid w:val="00565ADD"/>
    <w:rsid w:val="00573D85"/>
    <w:rsid w:val="005752C8"/>
    <w:rsid w:val="0058052E"/>
    <w:rsid w:val="00580676"/>
    <w:rsid w:val="005830B6"/>
    <w:rsid w:val="00584B54"/>
    <w:rsid w:val="005877A5"/>
    <w:rsid w:val="005918FA"/>
    <w:rsid w:val="00592C2B"/>
    <w:rsid w:val="005936AC"/>
    <w:rsid w:val="00594AD2"/>
    <w:rsid w:val="00595626"/>
    <w:rsid w:val="00596DD3"/>
    <w:rsid w:val="005971B4"/>
    <w:rsid w:val="005A064A"/>
    <w:rsid w:val="005A1D84"/>
    <w:rsid w:val="005A6B79"/>
    <w:rsid w:val="005A73FC"/>
    <w:rsid w:val="005A7D15"/>
    <w:rsid w:val="005B1AB9"/>
    <w:rsid w:val="005B1C02"/>
    <w:rsid w:val="005B2165"/>
    <w:rsid w:val="005B2763"/>
    <w:rsid w:val="005B6DB7"/>
    <w:rsid w:val="005C123A"/>
    <w:rsid w:val="005C179C"/>
    <w:rsid w:val="005C1E22"/>
    <w:rsid w:val="005C30C1"/>
    <w:rsid w:val="005C44BE"/>
    <w:rsid w:val="005C4E21"/>
    <w:rsid w:val="005D1C8D"/>
    <w:rsid w:val="005D2185"/>
    <w:rsid w:val="005D491D"/>
    <w:rsid w:val="005D6B00"/>
    <w:rsid w:val="005D72C9"/>
    <w:rsid w:val="005D753E"/>
    <w:rsid w:val="005E13AD"/>
    <w:rsid w:val="005E4DE6"/>
    <w:rsid w:val="005E5531"/>
    <w:rsid w:val="005E58C2"/>
    <w:rsid w:val="005E7EE0"/>
    <w:rsid w:val="005F01AF"/>
    <w:rsid w:val="005F188F"/>
    <w:rsid w:val="005F20DC"/>
    <w:rsid w:val="005F2A9F"/>
    <w:rsid w:val="005F5022"/>
    <w:rsid w:val="006008C7"/>
    <w:rsid w:val="00601A5C"/>
    <w:rsid w:val="00602BA4"/>
    <w:rsid w:val="006034C5"/>
    <w:rsid w:val="00604F33"/>
    <w:rsid w:val="0060527F"/>
    <w:rsid w:val="006052B0"/>
    <w:rsid w:val="00606418"/>
    <w:rsid w:val="00610305"/>
    <w:rsid w:val="006109E6"/>
    <w:rsid w:val="00610ADE"/>
    <w:rsid w:val="00611A53"/>
    <w:rsid w:val="0061444A"/>
    <w:rsid w:val="006172E1"/>
    <w:rsid w:val="006173C0"/>
    <w:rsid w:val="00622F26"/>
    <w:rsid w:val="00624C65"/>
    <w:rsid w:val="0062689F"/>
    <w:rsid w:val="00626C6B"/>
    <w:rsid w:val="006272E3"/>
    <w:rsid w:val="00631609"/>
    <w:rsid w:val="00631862"/>
    <w:rsid w:val="00635E5C"/>
    <w:rsid w:val="00637B4A"/>
    <w:rsid w:val="0064227B"/>
    <w:rsid w:val="006426C1"/>
    <w:rsid w:val="00642865"/>
    <w:rsid w:val="00644155"/>
    <w:rsid w:val="0064693B"/>
    <w:rsid w:val="00646AA4"/>
    <w:rsid w:val="00646FBD"/>
    <w:rsid w:val="0064747A"/>
    <w:rsid w:val="00651E7E"/>
    <w:rsid w:val="00656C70"/>
    <w:rsid w:val="00657304"/>
    <w:rsid w:val="0066015F"/>
    <w:rsid w:val="0066063B"/>
    <w:rsid w:val="006622ED"/>
    <w:rsid w:val="00664451"/>
    <w:rsid w:val="00664EDD"/>
    <w:rsid w:val="006660D5"/>
    <w:rsid w:val="0066665D"/>
    <w:rsid w:val="006702C3"/>
    <w:rsid w:val="00671285"/>
    <w:rsid w:val="006723ED"/>
    <w:rsid w:val="006736F7"/>
    <w:rsid w:val="006751D1"/>
    <w:rsid w:val="006755F7"/>
    <w:rsid w:val="006774F4"/>
    <w:rsid w:val="00681A80"/>
    <w:rsid w:val="0068680E"/>
    <w:rsid w:val="0068698C"/>
    <w:rsid w:val="00692BFA"/>
    <w:rsid w:val="00693389"/>
    <w:rsid w:val="006944D0"/>
    <w:rsid w:val="00695BC6"/>
    <w:rsid w:val="00696EDC"/>
    <w:rsid w:val="006A02DA"/>
    <w:rsid w:val="006A145D"/>
    <w:rsid w:val="006A1CDC"/>
    <w:rsid w:val="006A2261"/>
    <w:rsid w:val="006A37B1"/>
    <w:rsid w:val="006A5A9D"/>
    <w:rsid w:val="006A7691"/>
    <w:rsid w:val="006A783A"/>
    <w:rsid w:val="006B0DAD"/>
    <w:rsid w:val="006B2DC7"/>
    <w:rsid w:val="006B4A42"/>
    <w:rsid w:val="006B4C5A"/>
    <w:rsid w:val="006B72DA"/>
    <w:rsid w:val="006C2EFD"/>
    <w:rsid w:val="006C4E88"/>
    <w:rsid w:val="006C6201"/>
    <w:rsid w:val="006C6CBF"/>
    <w:rsid w:val="006C6F80"/>
    <w:rsid w:val="006C74CB"/>
    <w:rsid w:val="006D2645"/>
    <w:rsid w:val="006D2A55"/>
    <w:rsid w:val="006D3EDA"/>
    <w:rsid w:val="006D459B"/>
    <w:rsid w:val="006D7A26"/>
    <w:rsid w:val="006D7D05"/>
    <w:rsid w:val="006E3696"/>
    <w:rsid w:val="006E5E45"/>
    <w:rsid w:val="006E6140"/>
    <w:rsid w:val="006F3A04"/>
    <w:rsid w:val="006F400B"/>
    <w:rsid w:val="006F4A47"/>
    <w:rsid w:val="006F559B"/>
    <w:rsid w:val="006F64C7"/>
    <w:rsid w:val="006F65B9"/>
    <w:rsid w:val="006F65C3"/>
    <w:rsid w:val="006F6E26"/>
    <w:rsid w:val="006F79B2"/>
    <w:rsid w:val="007012DB"/>
    <w:rsid w:val="00703F6E"/>
    <w:rsid w:val="00704008"/>
    <w:rsid w:val="00705E01"/>
    <w:rsid w:val="00707885"/>
    <w:rsid w:val="00707F69"/>
    <w:rsid w:val="0071328C"/>
    <w:rsid w:val="0071406C"/>
    <w:rsid w:val="00714AFD"/>
    <w:rsid w:val="00720893"/>
    <w:rsid w:val="00721BD7"/>
    <w:rsid w:val="00723B75"/>
    <w:rsid w:val="007266AF"/>
    <w:rsid w:val="00726810"/>
    <w:rsid w:val="00726E54"/>
    <w:rsid w:val="007277AE"/>
    <w:rsid w:val="00727E57"/>
    <w:rsid w:val="00731BE5"/>
    <w:rsid w:val="00732685"/>
    <w:rsid w:val="007335AA"/>
    <w:rsid w:val="00736764"/>
    <w:rsid w:val="00741816"/>
    <w:rsid w:val="007426C8"/>
    <w:rsid w:val="00744137"/>
    <w:rsid w:val="007471BF"/>
    <w:rsid w:val="0074733E"/>
    <w:rsid w:val="00747FCC"/>
    <w:rsid w:val="00756864"/>
    <w:rsid w:val="00761FC3"/>
    <w:rsid w:val="007636AB"/>
    <w:rsid w:val="00772E70"/>
    <w:rsid w:val="00774F09"/>
    <w:rsid w:val="00775345"/>
    <w:rsid w:val="0077560C"/>
    <w:rsid w:val="0077760A"/>
    <w:rsid w:val="0078050E"/>
    <w:rsid w:val="00780E27"/>
    <w:rsid w:val="007845C5"/>
    <w:rsid w:val="00786A67"/>
    <w:rsid w:val="007876A0"/>
    <w:rsid w:val="007900E8"/>
    <w:rsid w:val="00791020"/>
    <w:rsid w:val="00793C2C"/>
    <w:rsid w:val="00793FE9"/>
    <w:rsid w:val="0079404D"/>
    <w:rsid w:val="007952AE"/>
    <w:rsid w:val="0079624C"/>
    <w:rsid w:val="00796CDF"/>
    <w:rsid w:val="00797A9F"/>
    <w:rsid w:val="007A2B41"/>
    <w:rsid w:val="007A31E3"/>
    <w:rsid w:val="007A3267"/>
    <w:rsid w:val="007A5172"/>
    <w:rsid w:val="007A51C6"/>
    <w:rsid w:val="007A71FD"/>
    <w:rsid w:val="007B16E5"/>
    <w:rsid w:val="007B3E75"/>
    <w:rsid w:val="007B51A9"/>
    <w:rsid w:val="007B5DBE"/>
    <w:rsid w:val="007B71B9"/>
    <w:rsid w:val="007B7A8A"/>
    <w:rsid w:val="007B7C0B"/>
    <w:rsid w:val="007C021F"/>
    <w:rsid w:val="007C1049"/>
    <w:rsid w:val="007C6688"/>
    <w:rsid w:val="007D03E3"/>
    <w:rsid w:val="007D0B95"/>
    <w:rsid w:val="007D49E4"/>
    <w:rsid w:val="007D5B75"/>
    <w:rsid w:val="007E0C53"/>
    <w:rsid w:val="007E2461"/>
    <w:rsid w:val="007E260F"/>
    <w:rsid w:val="007F19D3"/>
    <w:rsid w:val="007F237A"/>
    <w:rsid w:val="007F3756"/>
    <w:rsid w:val="007F4811"/>
    <w:rsid w:val="007F6CBF"/>
    <w:rsid w:val="007F7E02"/>
    <w:rsid w:val="007F7E7B"/>
    <w:rsid w:val="00800A27"/>
    <w:rsid w:val="0080271B"/>
    <w:rsid w:val="0080393C"/>
    <w:rsid w:val="00806F7F"/>
    <w:rsid w:val="0081110E"/>
    <w:rsid w:val="0081152E"/>
    <w:rsid w:val="00811883"/>
    <w:rsid w:val="00811A94"/>
    <w:rsid w:val="00812450"/>
    <w:rsid w:val="00815AEC"/>
    <w:rsid w:val="00816591"/>
    <w:rsid w:val="00816A33"/>
    <w:rsid w:val="00817CEE"/>
    <w:rsid w:val="00817EC5"/>
    <w:rsid w:val="00820DFA"/>
    <w:rsid w:val="00821AD0"/>
    <w:rsid w:val="008231EF"/>
    <w:rsid w:val="00824721"/>
    <w:rsid w:val="00825C42"/>
    <w:rsid w:val="00826FA7"/>
    <w:rsid w:val="00830980"/>
    <w:rsid w:val="00834FCB"/>
    <w:rsid w:val="00835EC9"/>
    <w:rsid w:val="00837E9C"/>
    <w:rsid w:val="00840ACE"/>
    <w:rsid w:val="008460DC"/>
    <w:rsid w:val="008466EC"/>
    <w:rsid w:val="0085113F"/>
    <w:rsid w:val="00854606"/>
    <w:rsid w:val="0085545A"/>
    <w:rsid w:val="00856006"/>
    <w:rsid w:val="008613E8"/>
    <w:rsid w:val="00862C51"/>
    <w:rsid w:val="00871392"/>
    <w:rsid w:val="00871A09"/>
    <w:rsid w:val="00871B99"/>
    <w:rsid w:val="00872F75"/>
    <w:rsid w:val="0087377C"/>
    <w:rsid w:val="0087432F"/>
    <w:rsid w:val="008764B0"/>
    <w:rsid w:val="0088207B"/>
    <w:rsid w:val="00883DF4"/>
    <w:rsid w:val="00884CAB"/>
    <w:rsid w:val="008850A8"/>
    <w:rsid w:val="00885362"/>
    <w:rsid w:val="00886118"/>
    <w:rsid w:val="00890280"/>
    <w:rsid w:val="00893834"/>
    <w:rsid w:val="00894B6E"/>
    <w:rsid w:val="00895751"/>
    <w:rsid w:val="008978CB"/>
    <w:rsid w:val="008A07CF"/>
    <w:rsid w:val="008A09D1"/>
    <w:rsid w:val="008A755B"/>
    <w:rsid w:val="008A76DF"/>
    <w:rsid w:val="008B3767"/>
    <w:rsid w:val="008B555B"/>
    <w:rsid w:val="008B7508"/>
    <w:rsid w:val="008B77C9"/>
    <w:rsid w:val="008B7F28"/>
    <w:rsid w:val="008C0A5A"/>
    <w:rsid w:val="008C0AA2"/>
    <w:rsid w:val="008C4B8A"/>
    <w:rsid w:val="008C5801"/>
    <w:rsid w:val="008C5F61"/>
    <w:rsid w:val="008C644D"/>
    <w:rsid w:val="008D0CD6"/>
    <w:rsid w:val="008D4F21"/>
    <w:rsid w:val="008D6266"/>
    <w:rsid w:val="008D62BC"/>
    <w:rsid w:val="008E0D1E"/>
    <w:rsid w:val="008E3367"/>
    <w:rsid w:val="008E4365"/>
    <w:rsid w:val="008E4876"/>
    <w:rsid w:val="008E4A74"/>
    <w:rsid w:val="008E54E7"/>
    <w:rsid w:val="008E5F8E"/>
    <w:rsid w:val="008E607C"/>
    <w:rsid w:val="008F1288"/>
    <w:rsid w:val="008F76FE"/>
    <w:rsid w:val="009000D8"/>
    <w:rsid w:val="00912C58"/>
    <w:rsid w:val="00914BAC"/>
    <w:rsid w:val="0091540F"/>
    <w:rsid w:val="009158C6"/>
    <w:rsid w:val="0091636B"/>
    <w:rsid w:val="009163BB"/>
    <w:rsid w:val="00916AD2"/>
    <w:rsid w:val="00917796"/>
    <w:rsid w:val="00921C10"/>
    <w:rsid w:val="009243A8"/>
    <w:rsid w:val="00925255"/>
    <w:rsid w:val="00930389"/>
    <w:rsid w:val="00932303"/>
    <w:rsid w:val="009329C4"/>
    <w:rsid w:val="00932BF8"/>
    <w:rsid w:val="0093306F"/>
    <w:rsid w:val="0093348B"/>
    <w:rsid w:val="00934316"/>
    <w:rsid w:val="00934CB8"/>
    <w:rsid w:val="009373E7"/>
    <w:rsid w:val="00937BDB"/>
    <w:rsid w:val="009421FC"/>
    <w:rsid w:val="009434CD"/>
    <w:rsid w:val="00944106"/>
    <w:rsid w:val="00945A26"/>
    <w:rsid w:val="00945E00"/>
    <w:rsid w:val="00946034"/>
    <w:rsid w:val="00946C1C"/>
    <w:rsid w:val="0095087D"/>
    <w:rsid w:val="009531CE"/>
    <w:rsid w:val="00956D6D"/>
    <w:rsid w:val="00960098"/>
    <w:rsid w:val="009600C1"/>
    <w:rsid w:val="009612DE"/>
    <w:rsid w:val="00964019"/>
    <w:rsid w:val="0096451A"/>
    <w:rsid w:val="0096498B"/>
    <w:rsid w:val="00973317"/>
    <w:rsid w:val="009778E5"/>
    <w:rsid w:val="00977934"/>
    <w:rsid w:val="00980966"/>
    <w:rsid w:val="00980E95"/>
    <w:rsid w:val="00986D2B"/>
    <w:rsid w:val="00990087"/>
    <w:rsid w:val="009915AC"/>
    <w:rsid w:val="0099273B"/>
    <w:rsid w:val="00993AED"/>
    <w:rsid w:val="00993E0B"/>
    <w:rsid w:val="00994020"/>
    <w:rsid w:val="00996E69"/>
    <w:rsid w:val="00996F40"/>
    <w:rsid w:val="009A1C03"/>
    <w:rsid w:val="009A55CB"/>
    <w:rsid w:val="009A7CF6"/>
    <w:rsid w:val="009B0050"/>
    <w:rsid w:val="009B15BA"/>
    <w:rsid w:val="009B2F67"/>
    <w:rsid w:val="009B7BB5"/>
    <w:rsid w:val="009C01AA"/>
    <w:rsid w:val="009C08D4"/>
    <w:rsid w:val="009C3B76"/>
    <w:rsid w:val="009C449A"/>
    <w:rsid w:val="009C6985"/>
    <w:rsid w:val="009C69F6"/>
    <w:rsid w:val="009C77E7"/>
    <w:rsid w:val="009D16B2"/>
    <w:rsid w:val="009D241D"/>
    <w:rsid w:val="009D2DC0"/>
    <w:rsid w:val="009D3EBF"/>
    <w:rsid w:val="009D43C0"/>
    <w:rsid w:val="009D4C7C"/>
    <w:rsid w:val="009D636F"/>
    <w:rsid w:val="009D68AB"/>
    <w:rsid w:val="009D7056"/>
    <w:rsid w:val="009E07DC"/>
    <w:rsid w:val="009E0E9A"/>
    <w:rsid w:val="009E399B"/>
    <w:rsid w:val="009E4DAA"/>
    <w:rsid w:val="009E5A4F"/>
    <w:rsid w:val="009E6DFE"/>
    <w:rsid w:val="009E72B7"/>
    <w:rsid w:val="009F12CA"/>
    <w:rsid w:val="009F380E"/>
    <w:rsid w:val="009F6ED4"/>
    <w:rsid w:val="009F730E"/>
    <w:rsid w:val="00A001CF"/>
    <w:rsid w:val="00A00E76"/>
    <w:rsid w:val="00A01914"/>
    <w:rsid w:val="00A049FF"/>
    <w:rsid w:val="00A056EF"/>
    <w:rsid w:val="00A0581E"/>
    <w:rsid w:val="00A10B1F"/>
    <w:rsid w:val="00A12C7C"/>
    <w:rsid w:val="00A22B49"/>
    <w:rsid w:val="00A2331B"/>
    <w:rsid w:val="00A23872"/>
    <w:rsid w:val="00A251F5"/>
    <w:rsid w:val="00A2653F"/>
    <w:rsid w:val="00A2765A"/>
    <w:rsid w:val="00A321BA"/>
    <w:rsid w:val="00A3233C"/>
    <w:rsid w:val="00A33EAB"/>
    <w:rsid w:val="00A34434"/>
    <w:rsid w:val="00A360FD"/>
    <w:rsid w:val="00A36B2A"/>
    <w:rsid w:val="00A40E01"/>
    <w:rsid w:val="00A41347"/>
    <w:rsid w:val="00A41B31"/>
    <w:rsid w:val="00A41C1F"/>
    <w:rsid w:val="00A435A8"/>
    <w:rsid w:val="00A44697"/>
    <w:rsid w:val="00A46EF9"/>
    <w:rsid w:val="00A47099"/>
    <w:rsid w:val="00A535F6"/>
    <w:rsid w:val="00A5394B"/>
    <w:rsid w:val="00A54FFE"/>
    <w:rsid w:val="00A5563B"/>
    <w:rsid w:val="00A61601"/>
    <w:rsid w:val="00A65545"/>
    <w:rsid w:val="00A66908"/>
    <w:rsid w:val="00A66DBD"/>
    <w:rsid w:val="00A7083A"/>
    <w:rsid w:val="00A71435"/>
    <w:rsid w:val="00A71B7D"/>
    <w:rsid w:val="00A71DEC"/>
    <w:rsid w:val="00A74A80"/>
    <w:rsid w:val="00A80D24"/>
    <w:rsid w:val="00A81282"/>
    <w:rsid w:val="00A821AD"/>
    <w:rsid w:val="00A845D0"/>
    <w:rsid w:val="00A84E4D"/>
    <w:rsid w:val="00A8577A"/>
    <w:rsid w:val="00A86B51"/>
    <w:rsid w:val="00A8743C"/>
    <w:rsid w:val="00A908FA"/>
    <w:rsid w:val="00A90A28"/>
    <w:rsid w:val="00A92160"/>
    <w:rsid w:val="00A93CC5"/>
    <w:rsid w:val="00A95B3B"/>
    <w:rsid w:val="00AA0CA6"/>
    <w:rsid w:val="00AA1CB5"/>
    <w:rsid w:val="00AA5464"/>
    <w:rsid w:val="00AA72E4"/>
    <w:rsid w:val="00AA7D99"/>
    <w:rsid w:val="00AB0C2C"/>
    <w:rsid w:val="00AB2665"/>
    <w:rsid w:val="00AB5BFF"/>
    <w:rsid w:val="00AB699F"/>
    <w:rsid w:val="00AB7D32"/>
    <w:rsid w:val="00AC5477"/>
    <w:rsid w:val="00AC654F"/>
    <w:rsid w:val="00AC6C6B"/>
    <w:rsid w:val="00AD09B8"/>
    <w:rsid w:val="00AD11E7"/>
    <w:rsid w:val="00AE38F3"/>
    <w:rsid w:val="00AE50A8"/>
    <w:rsid w:val="00AE51C9"/>
    <w:rsid w:val="00AF4D89"/>
    <w:rsid w:val="00AF59DF"/>
    <w:rsid w:val="00AF799E"/>
    <w:rsid w:val="00AF7AC3"/>
    <w:rsid w:val="00B005CA"/>
    <w:rsid w:val="00B0086F"/>
    <w:rsid w:val="00B00AB1"/>
    <w:rsid w:val="00B0174F"/>
    <w:rsid w:val="00B01F43"/>
    <w:rsid w:val="00B03086"/>
    <w:rsid w:val="00B10BC8"/>
    <w:rsid w:val="00B1109D"/>
    <w:rsid w:val="00B12570"/>
    <w:rsid w:val="00B131FE"/>
    <w:rsid w:val="00B15037"/>
    <w:rsid w:val="00B16251"/>
    <w:rsid w:val="00B16584"/>
    <w:rsid w:val="00B16690"/>
    <w:rsid w:val="00B16850"/>
    <w:rsid w:val="00B1768C"/>
    <w:rsid w:val="00B205F0"/>
    <w:rsid w:val="00B23F3E"/>
    <w:rsid w:val="00B24557"/>
    <w:rsid w:val="00B24EFC"/>
    <w:rsid w:val="00B27261"/>
    <w:rsid w:val="00B3288E"/>
    <w:rsid w:val="00B33EE0"/>
    <w:rsid w:val="00B3405F"/>
    <w:rsid w:val="00B35115"/>
    <w:rsid w:val="00B35DCA"/>
    <w:rsid w:val="00B35FEF"/>
    <w:rsid w:val="00B40167"/>
    <w:rsid w:val="00B40766"/>
    <w:rsid w:val="00B4195B"/>
    <w:rsid w:val="00B43E45"/>
    <w:rsid w:val="00B44108"/>
    <w:rsid w:val="00B452A3"/>
    <w:rsid w:val="00B51C31"/>
    <w:rsid w:val="00B52ECF"/>
    <w:rsid w:val="00B54641"/>
    <w:rsid w:val="00B54B79"/>
    <w:rsid w:val="00B5692D"/>
    <w:rsid w:val="00B6031B"/>
    <w:rsid w:val="00B62F6F"/>
    <w:rsid w:val="00B674D6"/>
    <w:rsid w:val="00B705E0"/>
    <w:rsid w:val="00B70BCD"/>
    <w:rsid w:val="00B71305"/>
    <w:rsid w:val="00B72D25"/>
    <w:rsid w:val="00B737A6"/>
    <w:rsid w:val="00B74762"/>
    <w:rsid w:val="00B760DF"/>
    <w:rsid w:val="00B7667E"/>
    <w:rsid w:val="00B8184E"/>
    <w:rsid w:val="00B82760"/>
    <w:rsid w:val="00B83C42"/>
    <w:rsid w:val="00B8413F"/>
    <w:rsid w:val="00B84725"/>
    <w:rsid w:val="00B85D42"/>
    <w:rsid w:val="00B86164"/>
    <w:rsid w:val="00B90315"/>
    <w:rsid w:val="00B923AB"/>
    <w:rsid w:val="00B9317E"/>
    <w:rsid w:val="00B93A68"/>
    <w:rsid w:val="00B94E82"/>
    <w:rsid w:val="00B97E8C"/>
    <w:rsid w:val="00BA077A"/>
    <w:rsid w:val="00BA0812"/>
    <w:rsid w:val="00BA2BDD"/>
    <w:rsid w:val="00BA363D"/>
    <w:rsid w:val="00BA5CC7"/>
    <w:rsid w:val="00BA6F7A"/>
    <w:rsid w:val="00BB1EE4"/>
    <w:rsid w:val="00BB46DD"/>
    <w:rsid w:val="00BB50DD"/>
    <w:rsid w:val="00BB61EA"/>
    <w:rsid w:val="00BC0262"/>
    <w:rsid w:val="00BC3CED"/>
    <w:rsid w:val="00BC4212"/>
    <w:rsid w:val="00BC4B0D"/>
    <w:rsid w:val="00BC533E"/>
    <w:rsid w:val="00BC5A17"/>
    <w:rsid w:val="00BC5C0A"/>
    <w:rsid w:val="00BD0DA3"/>
    <w:rsid w:val="00BD2D12"/>
    <w:rsid w:val="00BD4CD2"/>
    <w:rsid w:val="00BD507C"/>
    <w:rsid w:val="00BE05D9"/>
    <w:rsid w:val="00BE1379"/>
    <w:rsid w:val="00BE3C0A"/>
    <w:rsid w:val="00BE450D"/>
    <w:rsid w:val="00BE4EBF"/>
    <w:rsid w:val="00BE671C"/>
    <w:rsid w:val="00BF0D42"/>
    <w:rsid w:val="00BF10E8"/>
    <w:rsid w:val="00BF2233"/>
    <w:rsid w:val="00BF480E"/>
    <w:rsid w:val="00C027DB"/>
    <w:rsid w:val="00C02869"/>
    <w:rsid w:val="00C0349F"/>
    <w:rsid w:val="00C05F71"/>
    <w:rsid w:val="00C06A7A"/>
    <w:rsid w:val="00C10BD4"/>
    <w:rsid w:val="00C11A4F"/>
    <w:rsid w:val="00C13763"/>
    <w:rsid w:val="00C151AB"/>
    <w:rsid w:val="00C16237"/>
    <w:rsid w:val="00C16589"/>
    <w:rsid w:val="00C20581"/>
    <w:rsid w:val="00C217CA"/>
    <w:rsid w:val="00C22040"/>
    <w:rsid w:val="00C239D5"/>
    <w:rsid w:val="00C241EB"/>
    <w:rsid w:val="00C243C4"/>
    <w:rsid w:val="00C332AE"/>
    <w:rsid w:val="00C33314"/>
    <w:rsid w:val="00C347A5"/>
    <w:rsid w:val="00C3785A"/>
    <w:rsid w:val="00C37CAC"/>
    <w:rsid w:val="00C401AF"/>
    <w:rsid w:val="00C4152E"/>
    <w:rsid w:val="00C41ACB"/>
    <w:rsid w:val="00C42290"/>
    <w:rsid w:val="00C430FD"/>
    <w:rsid w:val="00C440F7"/>
    <w:rsid w:val="00C44977"/>
    <w:rsid w:val="00C461E6"/>
    <w:rsid w:val="00C46B74"/>
    <w:rsid w:val="00C46EB4"/>
    <w:rsid w:val="00C50371"/>
    <w:rsid w:val="00C505B6"/>
    <w:rsid w:val="00C50929"/>
    <w:rsid w:val="00C52AC4"/>
    <w:rsid w:val="00C53360"/>
    <w:rsid w:val="00C54BD7"/>
    <w:rsid w:val="00C55FED"/>
    <w:rsid w:val="00C56B08"/>
    <w:rsid w:val="00C56DF1"/>
    <w:rsid w:val="00C57CA2"/>
    <w:rsid w:val="00C6559F"/>
    <w:rsid w:val="00C65773"/>
    <w:rsid w:val="00C676E5"/>
    <w:rsid w:val="00C729B5"/>
    <w:rsid w:val="00C7355B"/>
    <w:rsid w:val="00C76480"/>
    <w:rsid w:val="00C814F7"/>
    <w:rsid w:val="00C8233B"/>
    <w:rsid w:val="00C82BB0"/>
    <w:rsid w:val="00C83053"/>
    <w:rsid w:val="00C855CC"/>
    <w:rsid w:val="00C8612C"/>
    <w:rsid w:val="00C871A3"/>
    <w:rsid w:val="00C875E2"/>
    <w:rsid w:val="00C878A9"/>
    <w:rsid w:val="00C923D8"/>
    <w:rsid w:val="00C923F1"/>
    <w:rsid w:val="00C924B3"/>
    <w:rsid w:val="00C943F4"/>
    <w:rsid w:val="00C952A1"/>
    <w:rsid w:val="00C97473"/>
    <w:rsid w:val="00CA194B"/>
    <w:rsid w:val="00CA35E0"/>
    <w:rsid w:val="00CA3D89"/>
    <w:rsid w:val="00CA410E"/>
    <w:rsid w:val="00CA43D1"/>
    <w:rsid w:val="00CA6205"/>
    <w:rsid w:val="00CA621C"/>
    <w:rsid w:val="00CA6AC8"/>
    <w:rsid w:val="00CA6BA0"/>
    <w:rsid w:val="00CB0674"/>
    <w:rsid w:val="00CB0D55"/>
    <w:rsid w:val="00CB2D09"/>
    <w:rsid w:val="00CC04D2"/>
    <w:rsid w:val="00CC1193"/>
    <w:rsid w:val="00CC19C2"/>
    <w:rsid w:val="00CC2D7D"/>
    <w:rsid w:val="00CC503F"/>
    <w:rsid w:val="00CC5995"/>
    <w:rsid w:val="00CC6143"/>
    <w:rsid w:val="00CC7E51"/>
    <w:rsid w:val="00CD08B2"/>
    <w:rsid w:val="00CD160D"/>
    <w:rsid w:val="00CD272E"/>
    <w:rsid w:val="00CD3329"/>
    <w:rsid w:val="00CD5E91"/>
    <w:rsid w:val="00CD672D"/>
    <w:rsid w:val="00CE356C"/>
    <w:rsid w:val="00CE6659"/>
    <w:rsid w:val="00CE6B76"/>
    <w:rsid w:val="00CF0440"/>
    <w:rsid w:val="00CF0AC4"/>
    <w:rsid w:val="00CF33B7"/>
    <w:rsid w:val="00CF542F"/>
    <w:rsid w:val="00D01462"/>
    <w:rsid w:val="00D030BB"/>
    <w:rsid w:val="00D03C57"/>
    <w:rsid w:val="00D06AD1"/>
    <w:rsid w:val="00D06B06"/>
    <w:rsid w:val="00D122DC"/>
    <w:rsid w:val="00D13E0C"/>
    <w:rsid w:val="00D163DF"/>
    <w:rsid w:val="00D16AE1"/>
    <w:rsid w:val="00D16BD2"/>
    <w:rsid w:val="00D21B4E"/>
    <w:rsid w:val="00D222E6"/>
    <w:rsid w:val="00D23564"/>
    <w:rsid w:val="00D24188"/>
    <w:rsid w:val="00D26814"/>
    <w:rsid w:val="00D3043C"/>
    <w:rsid w:val="00D30650"/>
    <w:rsid w:val="00D333B2"/>
    <w:rsid w:val="00D41BC0"/>
    <w:rsid w:val="00D43B52"/>
    <w:rsid w:val="00D447D2"/>
    <w:rsid w:val="00D46F15"/>
    <w:rsid w:val="00D47A67"/>
    <w:rsid w:val="00D501E3"/>
    <w:rsid w:val="00D50434"/>
    <w:rsid w:val="00D51561"/>
    <w:rsid w:val="00D5252D"/>
    <w:rsid w:val="00D53051"/>
    <w:rsid w:val="00D55817"/>
    <w:rsid w:val="00D5628E"/>
    <w:rsid w:val="00D656AD"/>
    <w:rsid w:val="00D7180C"/>
    <w:rsid w:val="00D74D5F"/>
    <w:rsid w:val="00D7599E"/>
    <w:rsid w:val="00D75C9A"/>
    <w:rsid w:val="00D7768C"/>
    <w:rsid w:val="00D81E17"/>
    <w:rsid w:val="00D857CD"/>
    <w:rsid w:val="00D862EF"/>
    <w:rsid w:val="00D87953"/>
    <w:rsid w:val="00D92251"/>
    <w:rsid w:val="00D932BC"/>
    <w:rsid w:val="00D948ED"/>
    <w:rsid w:val="00D95803"/>
    <w:rsid w:val="00DA0B43"/>
    <w:rsid w:val="00DA15F2"/>
    <w:rsid w:val="00DA17D5"/>
    <w:rsid w:val="00DA1B13"/>
    <w:rsid w:val="00DA2CB2"/>
    <w:rsid w:val="00DA4B39"/>
    <w:rsid w:val="00DA71AC"/>
    <w:rsid w:val="00DB102B"/>
    <w:rsid w:val="00DB4CB1"/>
    <w:rsid w:val="00DB758B"/>
    <w:rsid w:val="00DC28B0"/>
    <w:rsid w:val="00DC2FEB"/>
    <w:rsid w:val="00DC4AD7"/>
    <w:rsid w:val="00DC64CF"/>
    <w:rsid w:val="00DC65AB"/>
    <w:rsid w:val="00DC72C6"/>
    <w:rsid w:val="00DD1391"/>
    <w:rsid w:val="00DD1C6A"/>
    <w:rsid w:val="00DD256C"/>
    <w:rsid w:val="00DD6564"/>
    <w:rsid w:val="00DE0706"/>
    <w:rsid w:val="00DE2DD9"/>
    <w:rsid w:val="00DE37A3"/>
    <w:rsid w:val="00DE4049"/>
    <w:rsid w:val="00DE5A54"/>
    <w:rsid w:val="00DE645C"/>
    <w:rsid w:val="00DE6AC6"/>
    <w:rsid w:val="00DF2956"/>
    <w:rsid w:val="00DF4302"/>
    <w:rsid w:val="00DF4391"/>
    <w:rsid w:val="00DF4ACB"/>
    <w:rsid w:val="00DF52B5"/>
    <w:rsid w:val="00DF5370"/>
    <w:rsid w:val="00DF5574"/>
    <w:rsid w:val="00DF580D"/>
    <w:rsid w:val="00DF5A3C"/>
    <w:rsid w:val="00DF6086"/>
    <w:rsid w:val="00DF6348"/>
    <w:rsid w:val="00DF6E5D"/>
    <w:rsid w:val="00DF73D1"/>
    <w:rsid w:val="00E019CA"/>
    <w:rsid w:val="00E027B8"/>
    <w:rsid w:val="00E02FC3"/>
    <w:rsid w:val="00E079C8"/>
    <w:rsid w:val="00E10248"/>
    <w:rsid w:val="00E1409C"/>
    <w:rsid w:val="00E16D9E"/>
    <w:rsid w:val="00E16DE4"/>
    <w:rsid w:val="00E17660"/>
    <w:rsid w:val="00E235C6"/>
    <w:rsid w:val="00E23998"/>
    <w:rsid w:val="00E30888"/>
    <w:rsid w:val="00E3436E"/>
    <w:rsid w:val="00E34632"/>
    <w:rsid w:val="00E346EC"/>
    <w:rsid w:val="00E34B24"/>
    <w:rsid w:val="00E35EE2"/>
    <w:rsid w:val="00E367BC"/>
    <w:rsid w:val="00E4025D"/>
    <w:rsid w:val="00E409C0"/>
    <w:rsid w:val="00E40ACC"/>
    <w:rsid w:val="00E42BC2"/>
    <w:rsid w:val="00E435F5"/>
    <w:rsid w:val="00E43CC8"/>
    <w:rsid w:val="00E47F4F"/>
    <w:rsid w:val="00E50F7D"/>
    <w:rsid w:val="00E51C4B"/>
    <w:rsid w:val="00E51CFA"/>
    <w:rsid w:val="00E5257E"/>
    <w:rsid w:val="00E56000"/>
    <w:rsid w:val="00E563F3"/>
    <w:rsid w:val="00E56B8B"/>
    <w:rsid w:val="00E56D79"/>
    <w:rsid w:val="00E61104"/>
    <w:rsid w:val="00E621F1"/>
    <w:rsid w:val="00E62DAE"/>
    <w:rsid w:val="00E632D6"/>
    <w:rsid w:val="00E6381D"/>
    <w:rsid w:val="00E651F9"/>
    <w:rsid w:val="00E71490"/>
    <w:rsid w:val="00E71EBE"/>
    <w:rsid w:val="00E76B1B"/>
    <w:rsid w:val="00E778CB"/>
    <w:rsid w:val="00E8376B"/>
    <w:rsid w:val="00E87ECF"/>
    <w:rsid w:val="00E93E95"/>
    <w:rsid w:val="00E9411E"/>
    <w:rsid w:val="00E951D6"/>
    <w:rsid w:val="00E96220"/>
    <w:rsid w:val="00EA27EE"/>
    <w:rsid w:val="00EA3039"/>
    <w:rsid w:val="00EA3711"/>
    <w:rsid w:val="00EA4A94"/>
    <w:rsid w:val="00EA7DF2"/>
    <w:rsid w:val="00EA7E89"/>
    <w:rsid w:val="00EB1148"/>
    <w:rsid w:val="00EB1AE0"/>
    <w:rsid w:val="00EB2173"/>
    <w:rsid w:val="00EB2E92"/>
    <w:rsid w:val="00EB6385"/>
    <w:rsid w:val="00EC383B"/>
    <w:rsid w:val="00EC457D"/>
    <w:rsid w:val="00EC45AA"/>
    <w:rsid w:val="00EC4E0A"/>
    <w:rsid w:val="00EC53BD"/>
    <w:rsid w:val="00EC5FD4"/>
    <w:rsid w:val="00ED1A6A"/>
    <w:rsid w:val="00ED514B"/>
    <w:rsid w:val="00ED6060"/>
    <w:rsid w:val="00ED7D71"/>
    <w:rsid w:val="00EE05CF"/>
    <w:rsid w:val="00EE0C98"/>
    <w:rsid w:val="00EE1ACE"/>
    <w:rsid w:val="00EE349E"/>
    <w:rsid w:val="00EE362B"/>
    <w:rsid w:val="00EE38B7"/>
    <w:rsid w:val="00EE43F2"/>
    <w:rsid w:val="00EE52F0"/>
    <w:rsid w:val="00EE5F3E"/>
    <w:rsid w:val="00EE688E"/>
    <w:rsid w:val="00EF0A1F"/>
    <w:rsid w:val="00EF0E5B"/>
    <w:rsid w:val="00EF1651"/>
    <w:rsid w:val="00EF1D9C"/>
    <w:rsid w:val="00EF32E3"/>
    <w:rsid w:val="00EF4433"/>
    <w:rsid w:val="00EF57CD"/>
    <w:rsid w:val="00EF6767"/>
    <w:rsid w:val="00EF7235"/>
    <w:rsid w:val="00EF7744"/>
    <w:rsid w:val="00F0385D"/>
    <w:rsid w:val="00F060D5"/>
    <w:rsid w:val="00F060F8"/>
    <w:rsid w:val="00F06153"/>
    <w:rsid w:val="00F062C0"/>
    <w:rsid w:val="00F06E10"/>
    <w:rsid w:val="00F0763A"/>
    <w:rsid w:val="00F132D7"/>
    <w:rsid w:val="00F149C1"/>
    <w:rsid w:val="00F155E9"/>
    <w:rsid w:val="00F15B81"/>
    <w:rsid w:val="00F16978"/>
    <w:rsid w:val="00F16DCE"/>
    <w:rsid w:val="00F202D8"/>
    <w:rsid w:val="00F23474"/>
    <w:rsid w:val="00F236E4"/>
    <w:rsid w:val="00F23E19"/>
    <w:rsid w:val="00F24323"/>
    <w:rsid w:val="00F24C52"/>
    <w:rsid w:val="00F27027"/>
    <w:rsid w:val="00F30F34"/>
    <w:rsid w:val="00F33F53"/>
    <w:rsid w:val="00F341D7"/>
    <w:rsid w:val="00F347F7"/>
    <w:rsid w:val="00F40896"/>
    <w:rsid w:val="00F41A5E"/>
    <w:rsid w:val="00F42DC5"/>
    <w:rsid w:val="00F46F28"/>
    <w:rsid w:val="00F509A2"/>
    <w:rsid w:val="00F518F5"/>
    <w:rsid w:val="00F545AD"/>
    <w:rsid w:val="00F5716E"/>
    <w:rsid w:val="00F57575"/>
    <w:rsid w:val="00F6223E"/>
    <w:rsid w:val="00F62420"/>
    <w:rsid w:val="00F66704"/>
    <w:rsid w:val="00F67418"/>
    <w:rsid w:val="00F67A94"/>
    <w:rsid w:val="00F72C65"/>
    <w:rsid w:val="00F7571D"/>
    <w:rsid w:val="00F75ADD"/>
    <w:rsid w:val="00F76FED"/>
    <w:rsid w:val="00F81B12"/>
    <w:rsid w:val="00F831C3"/>
    <w:rsid w:val="00F8516F"/>
    <w:rsid w:val="00F86406"/>
    <w:rsid w:val="00F87F2A"/>
    <w:rsid w:val="00F904C0"/>
    <w:rsid w:val="00F936B4"/>
    <w:rsid w:val="00FA04F9"/>
    <w:rsid w:val="00FA0821"/>
    <w:rsid w:val="00FA1ABC"/>
    <w:rsid w:val="00FA32D4"/>
    <w:rsid w:val="00FA4B88"/>
    <w:rsid w:val="00FA50F5"/>
    <w:rsid w:val="00FA7D5A"/>
    <w:rsid w:val="00FB246B"/>
    <w:rsid w:val="00FB4236"/>
    <w:rsid w:val="00FB6D0E"/>
    <w:rsid w:val="00FC0ACC"/>
    <w:rsid w:val="00FC15D1"/>
    <w:rsid w:val="00FC4111"/>
    <w:rsid w:val="00FC578C"/>
    <w:rsid w:val="00FC7D17"/>
    <w:rsid w:val="00FD33DD"/>
    <w:rsid w:val="00FD495B"/>
    <w:rsid w:val="00FD4EBB"/>
    <w:rsid w:val="00FD766B"/>
    <w:rsid w:val="00FE0466"/>
    <w:rsid w:val="00FE0F99"/>
    <w:rsid w:val="00FE2C72"/>
    <w:rsid w:val="00FE2CE3"/>
    <w:rsid w:val="00FE2D80"/>
    <w:rsid w:val="00FE5199"/>
    <w:rsid w:val="00FE7300"/>
    <w:rsid w:val="00FF1C7C"/>
    <w:rsid w:val="00FF31E9"/>
    <w:rsid w:val="00FF6109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C7A4E"/>
  <w15:docId w15:val="{3672CC29-19DB-4CB5-82C3-F0F36992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正文-xn"/>
    <w:rsid w:val="00736764"/>
    <w:pPr>
      <w:spacing w:after="0" w:line="240" w:lineRule="auto"/>
    </w:pPr>
    <w:rPr>
      <w:rFonts w:ascii="Calibri" w:eastAsia="幼圆" w:hAnsi="Calibri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736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7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67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76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36764"/>
  </w:style>
  <w:style w:type="paragraph" w:styleId="a5">
    <w:name w:val="footer"/>
    <w:basedOn w:val="a"/>
    <w:link w:val="a6"/>
    <w:uiPriority w:val="99"/>
    <w:unhideWhenUsed/>
    <w:rsid w:val="0073676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36764"/>
  </w:style>
  <w:style w:type="character" w:customStyle="1" w:styleId="30">
    <w:name w:val="标题 3 字符"/>
    <w:basedOn w:val="a0"/>
    <w:link w:val="3"/>
    <w:uiPriority w:val="9"/>
    <w:rsid w:val="00736764"/>
    <w:rPr>
      <w:rFonts w:ascii="Calibri" w:eastAsia="幼圆" w:hAnsi="Calibri"/>
      <w:b/>
      <w:bCs/>
      <w:sz w:val="32"/>
      <w:szCs w:val="32"/>
      <w:lang w:eastAsia="en-US" w:bidi="en-US"/>
    </w:rPr>
  </w:style>
  <w:style w:type="table" w:styleId="a7">
    <w:name w:val="Table Grid"/>
    <w:basedOn w:val="a1"/>
    <w:uiPriority w:val="59"/>
    <w:rsid w:val="00736764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PEC1">
    <w:name w:val="SPEC_标题1"/>
    <w:basedOn w:val="1"/>
    <w:link w:val="SPEC1Char"/>
    <w:autoRedefine/>
    <w:qFormat/>
    <w:rsid w:val="00736764"/>
    <w:pPr>
      <w:shd w:val="clear" w:color="auto" w:fill="0D0D0D" w:themeFill="text1" w:themeFillTint="F2"/>
      <w:spacing w:before="312" w:after="312"/>
    </w:pPr>
    <w:rPr>
      <w:rFonts w:ascii="Arial" w:eastAsia="幼圆" w:hAnsi="Arial"/>
      <w:b/>
      <w:bCs/>
      <w:color w:val="FFFFFF" w:themeColor="background1"/>
      <w:kern w:val="44"/>
      <w:sz w:val="44"/>
      <w:szCs w:val="44"/>
    </w:rPr>
  </w:style>
  <w:style w:type="paragraph" w:customStyle="1" w:styleId="SPEC2">
    <w:name w:val="SPEC_标题2"/>
    <w:basedOn w:val="SPEC1"/>
    <w:next w:val="a"/>
    <w:link w:val="SPEC2Char"/>
    <w:autoRedefine/>
    <w:qFormat/>
    <w:rsid w:val="00736764"/>
    <w:pPr>
      <w:shd w:val="clear" w:color="auto" w:fill="BFBFBF" w:themeFill="background1" w:themeFillShade="BF"/>
      <w:spacing w:before="0" w:after="0" w:line="60" w:lineRule="auto"/>
    </w:pPr>
    <w:rPr>
      <w:sz w:val="36"/>
    </w:rPr>
  </w:style>
  <w:style w:type="character" w:customStyle="1" w:styleId="SPEC1Char">
    <w:name w:val="SPEC_标题1 Char"/>
    <w:basedOn w:val="10"/>
    <w:link w:val="SPEC1"/>
    <w:rsid w:val="00736764"/>
    <w:rPr>
      <w:rFonts w:ascii="Arial" w:eastAsia="幼圆" w:hAnsi="Arial" w:cstheme="majorBidi"/>
      <w:b/>
      <w:bCs/>
      <w:color w:val="FFFFFF" w:themeColor="background1"/>
      <w:kern w:val="44"/>
      <w:sz w:val="44"/>
      <w:szCs w:val="44"/>
      <w:shd w:val="clear" w:color="auto" w:fill="0D0D0D" w:themeFill="text1" w:themeFillTint="F2"/>
      <w:lang w:eastAsia="en-US" w:bidi="en-US"/>
    </w:rPr>
  </w:style>
  <w:style w:type="paragraph" w:styleId="a8">
    <w:name w:val="List Paragraph"/>
    <w:basedOn w:val="a"/>
    <w:uiPriority w:val="34"/>
    <w:qFormat/>
    <w:rsid w:val="00736764"/>
    <w:pPr>
      <w:ind w:firstLineChars="200" w:firstLine="420"/>
    </w:pPr>
  </w:style>
  <w:style w:type="character" w:customStyle="1" w:styleId="SPEC2Char">
    <w:name w:val="SPEC_标题2 Char"/>
    <w:basedOn w:val="SPEC1Char"/>
    <w:link w:val="SPEC2"/>
    <w:rsid w:val="00736764"/>
    <w:rPr>
      <w:rFonts w:ascii="Arial" w:eastAsia="幼圆" w:hAnsi="Arial" w:cstheme="majorBidi"/>
      <w:b/>
      <w:bCs/>
      <w:color w:val="FFFFFF" w:themeColor="background1"/>
      <w:kern w:val="44"/>
      <w:sz w:val="36"/>
      <w:szCs w:val="44"/>
      <w:shd w:val="clear" w:color="auto" w:fill="BFBFBF" w:themeFill="background1" w:themeFillShade="BF"/>
      <w:lang w:eastAsia="en-US" w:bidi="en-US"/>
    </w:rPr>
  </w:style>
  <w:style w:type="paragraph" w:customStyle="1" w:styleId="SPEC10">
    <w:name w:val="SPEC_分类1"/>
    <w:basedOn w:val="2"/>
    <w:next w:val="SPEC"/>
    <w:link w:val="SPEC1Char0"/>
    <w:autoRedefine/>
    <w:qFormat/>
    <w:rsid w:val="000B622C"/>
    <w:pPr>
      <w:spacing w:beforeLines="50" w:before="163" w:line="360" w:lineRule="auto"/>
    </w:pPr>
    <w:rPr>
      <w:rFonts w:cs="Arial"/>
      <w:b/>
      <w:bCs/>
      <w:color w:val="auto"/>
      <w:sz w:val="32"/>
      <w:szCs w:val="32"/>
    </w:rPr>
  </w:style>
  <w:style w:type="paragraph" w:customStyle="1" w:styleId="SPEC">
    <w:name w:val="SPEC_正文"/>
    <w:basedOn w:val="a"/>
    <w:link w:val="SPECChar"/>
    <w:qFormat/>
    <w:rsid w:val="00736764"/>
    <w:rPr>
      <w:rFonts w:ascii="Arial" w:hAnsi="Arial" w:cs="Arial"/>
      <w:sz w:val="22"/>
      <w:lang w:eastAsia="zh-CN"/>
    </w:rPr>
  </w:style>
  <w:style w:type="character" w:customStyle="1" w:styleId="SPEC1Char0">
    <w:name w:val="SPEC_分类1 Char"/>
    <w:basedOn w:val="20"/>
    <w:link w:val="SPEC10"/>
    <w:rsid w:val="000B622C"/>
    <w:rPr>
      <w:rFonts w:asciiTheme="majorHAnsi" w:eastAsiaTheme="majorEastAsia" w:hAnsiTheme="majorHAnsi" w:cs="Arial"/>
      <w:b/>
      <w:bCs/>
      <w:color w:val="2E74B5" w:themeColor="accent1" w:themeShade="BF"/>
      <w:sz w:val="32"/>
      <w:szCs w:val="32"/>
      <w:lang w:eastAsia="en-US" w:bidi="en-US"/>
    </w:rPr>
  </w:style>
  <w:style w:type="character" w:customStyle="1" w:styleId="SPECChar">
    <w:name w:val="SPEC_正文 Char"/>
    <w:basedOn w:val="a0"/>
    <w:link w:val="SPEC"/>
    <w:qFormat/>
    <w:rsid w:val="00736764"/>
    <w:rPr>
      <w:rFonts w:ascii="Arial" w:eastAsia="幼圆" w:hAnsi="Arial" w:cs="Arial"/>
      <w:lang w:bidi="en-US"/>
    </w:rPr>
  </w:style>
  <w:style w:type="paragraph" w:customStyle="1" w:styleId="SPEC20">
    <w:name w:val="SPEC_标题2 (分页)"/>
    <w:basedOn w:val="SPEC2"/>
    <w:next w:val="SPEC"/>
    <w:link w:val="SPEC2Char0"/>
    <w:qFormat/>
    <w:rsid w:val="00736764"/>
    <w:pPr>
      <w:pageBreakBefore/>
    </w:pPr>
  </w:style>
  <w:style w:type="paragraph" w:styleId="11">
    <w:name w:val="toc 1"/>
    <w:basedOn w:val="a"/>
    <w:next w:val="a"/>
    <w:autoRedefine/>
    <w:uiPriority w:val="39"/>
    <w:unhideWhenUsed/>
    <w:rsid w:val="00736764"/>
    <w:pPr>
      <w:spacing w:before="360" w:after="360"/>
    </w:pPr>
    <w:rPr>
      <w:rFonts w:asciiTheme="minorHAnsi" w:hAnsiTheme="minorHAnsi"/>
      <w:b/>
      <w:bCs/>
      <w:caps/>
      <w:sz w:val="22"/>
      <w:u w:val="single"/>
    </w:rPr>
  </w:style>
  <w:style w:type="character" w:customStyle="1" w:styleId="SPEC2Char0">
    <w:name w:val="SPEC_标题2 (分页) Char"/>
    <w:basedOn w:val="SPEC2Char"/>
    <w:link w:val="SPEC20"/>
    <w:rsid w:val="00736764"/>
    <w:rPr>
      <w:rFonts w:ascii="Arial" w:eastAsia="幼圆" w:hAnsi="Arial" w:cstheme="majorBidi"/>
      <w:b/>
      <w:bCs/>
      <w:color w:val="FFFFFF" w:themeColor="background1"/>
      <w:kern w:val="44"/>
      <w:sz w:val="36"/>
      <w:szCs w:val="44"/>
      <w:shd w:val="clear" w:color="auto" w:fill="BFBFBF" w:themeFill="background1" w:themeFillShade="BF"/>
      <w:lang w:eastAsia="en-US" w:bidi="en-US"/>
    </w:rPr>
  </w:style>
  <w:style w:type="paragraph" w:styleId="21">
    <w:name w:val="toc 2"/>
    <w:basedOn w:val="a"/>
    <w:next w:val="a"/>
    <w:autoRedefine/>
    <w:uiPriority w:val="39"/>
    <w:unhideWhenUsed/>
    <w:rsid w:val="00736764"/>
    <w:rPr>
      <w:rFonts w:asciiTheme="minorHAnsi" w:hAnsiTheme="minorHAnsi"/>
      <w:b/>
      <w:bCs/>
      <w:smallCaps/>
      <w:sz w:val="22"/>
    </w:rPr>
  </w:style>
  <w:style w:type="character" w:styleId="a9">
    <w:name w:val="Hyperlink"/>
    <w:basedOn w:val="a0"/>
    <w:uiPriority w:val="99"/>
    <w:unhideWhenUsed/>
    <w:rsid w:val="00736764"/>
    <w:rPr>
      <w:color w:val="0563C1" w:themeColor="hyperlink"/>
      <w:u w:val="single"/>
    </w:rPr>
  </w:style>
  <w:style w:type="paragraph" w:customStyle="1" w:styleId="SPECFunctionItem">
    <w:name w:val="SPEC_Function Item"/>
    <w:basedOn w:val="SPEC10"/>
    <w:next w:val="SPEC"/>
    <w:link w:val="SPECFunctionItemChar"/>
    <w:qFormat/>
    <w:rsid w:val="00736764"/>
    <w:pPr>
      <w:spacing w:line="180" w:lineRule="auto"/>
    </w:pPr>
  </w:style>
  <w:style w:type="character" w:customStyle="1" w:styleId="SPECFunctionItemChar">
    <w:name w:val="SPEC_Function Item Char"/>
    <w:basedOn w:val="SPEC1Char0"/>
    <w:link w:val="SPECFunctionItem"/>
    <w:rsid w:val="00736764"/>
    <w:rPr>
      <w:rFonts w:ascii="Arial" w:eastAsiaTheme="majorEastAsia" w:hAnsi="Arial" w:cstheme="majorBidi"/>
      <w:b/>
      <w:bCs/>
      <w:color w:val="2E74B5" w:themeColor="accent1" w:themeShade="BF"/>
      <w:sz w:val="28"/>
      <w:szCs w:val="32"/>
      <w:lang w:eastAsia="en-US" w:bidi="en-US"/>
    </w:rPr>
  </w:style>
  <w:style w:type="character" w:styleId="aa">
    <w:name w:val="annotation reference"/>
    <w:basedOn w:val="a0"/>
    <w:semiHidden/>
    <w:unhideWhenUsed/>
    <w:rsid w:val="00736764"/>
    <w:rPr>
      <w:sz w:val="21"/>
      <w:szCs w:val="21"/>
    </w:rPr>
  </w:style>
  <w:style w:type="paragraph" w:styleId="ab">
    <w:name w:val="annotation text"/>
    <w:basedOn w:val="a"/>
    <w:link w:val="ac"/>
    <w:unhideWhenUsed/>
    <w:rsid w:val="00736764"/>
  </w:style>
  <w:style w:type="character" w:customStyle="1" w:styleId="ac">
    <w:name w:val="批注文字 字符"/>
    <w:basedOn w:val="a0"/>
    <w:link w:val="ab"/>
    <w:rsid w:val="00736764"/>
    <w:rPr>
      <w:rFonts w:ascii="Calibri" w:eastAsia="幼圆" w:hAnsi="Calibri"/>
      <w:sz w:val="24"/>
      <w:lang w:eastAsia="en-US" w:bidi="en-US"/>
    </w:rPr>
  </w:style>
  <w:style w:type="paragraph" w:styleId="31">
    <w:name w:val="toc 3"/>
    <w:basedOn w:val="a"/>
    <w:next w:val="a"/>
    <w:autoRedefine/>
    <w:uiPriority w:val="39"/>
    <w:unhideWhenUsed/>
    <w:rsid w:val="00736764"/>
    <w:rPr>
      <w:rFonts w:asciiTheme="minorHAnsi" w:hAnsiTheme="minorHAnsi"/>
      <w:smallCaps/>
      <w:sz w:val="22"/>
    </w:rPr>
  </w:style>
  <w:style w:type="character" w:customStyle="1" w:styleId="10">
    <w:name w:val="标题 1 字符"/>
    <w:basedOn w:val="a0"/>
    <w:link w:val="1"/>
    <w:uiPriority w:val="9"/>
    <w:rsid w:val="007367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semiHidden/>
    <w:rsid w:val="007367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 w:bidi="en-US"/>
    </w:rPr>
  </w:style>
  <w:style w:type="paragraph" w:styleId="ad">
    <w:name w:val="Balloon Text"/>
    <w:basedOn w:val="a"/>
    <w:link w:val="ae"/>
    <w:uiPriority w:val="99"/>
    <w:semiHidden/>
    <w:unhideWhenUsed/>
    <w:rsid w:val="00736764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36764"/>
    <w:rPr>
      <w:rFonts w:ascii="Microsoft YaHei UI" w:eastAsia="Microsoft YaHei UI" w:hAnsi="Calibri"/>
      <w:sz w:val="18"/>
      <w:szCs w:val="18"/>
      <w:lang w:eastAsia="en-US" w:bidi="en-US"/>
    </w:rPr>
  </w:style>
  <w:style w:type="paragraph" w:styleId="af">
    <w:name w:val="No Spacing"/>
    <w:link w:val="af0"/>
    <w:uiPriority w:val="1"/>
    <w:qFormat/>
    <w:rsid w:val="00736764"/>
    <w:pPr>
      <w:spacing w:after="0" w:line="240" w:lineRule="auto"/>
    </w:pPr>
  </w:style>
  <w:style w:type="character" w:customStyle="1" w:styleId="af0">
    <w:name w:val="无间隔 字符"/>
    <w:basedOn w:val="a0"/>
    <w:link w:val="af"/>
    <w:uiPriority w:val="1"/>
    <w:rsid w:val="00736764"/>
  </w:style>
  <w:style w:type="paragraph" w:styleId="af1">
    <w:name w:val="annotation subject"/>
    <w:basedOn w:val="ab"/>
    <w:next w:val="ab"/>
    <w:link w:val="af2"/>
    <w:uiPriority w:val="99"/>
    <w:semiHidden/>
    <w:unhideWhenUsed/>
    <w:rsid w:val="003A55E5"/>
    <w:rPr>
      <w:b/>
      <w:bCs/>
      <w:sz w:val="20"/>
      <w:szCs w:val="20"/>
    </w:rPr>
  </w:style>
  <w:style w:type="character" w:customStyle="1" w:styleId="af2">
    <w:name w:val="批注主题 字符"/>
    <w:basedOn w:val="ac"/>
    <w:link w:val="af1"/>
    <w:uiPriority w:val="99"/>
    <w:semiHidden/>
    <w:rsid w:val="003A55E5"/>
    <w:rPr>
      <w:rFonts w:ascii="Calibri" w:eastAsia="幼圆" w:hAnsi="Calibri"/>
      <w:b/>
      <w:bCs/>
      <w:sz w:val="20"/>
      <w:szCs w:val="20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EC383B"/>
    <w:pPr>
      <w:spacing w:line="259" w:lineRule="auto"/>
      <w:outlineLvl w:val="9"/>
    </w:pPr>
    <w:rPr>
      <w:lang w:eastAsia="zh-CN" w:bidi="ar-SA"/>
    </w:rPr>
  </w:style>
  <w:style w:type="paragraph" w:styleId="4">
    <w:name w:val="toc 4"/>
    <w:basedOn w:val="a"/>
    <w:next w:val="a"/>
    <w:autoRedefine/>
    <w:uiPriority w:val="39"/>
    <w:unhideWhenUsed/>
    <w:rsid w:val="00EC383B"/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EC383B"/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EC383B"/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EC383B"/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EC383B"/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EC383B"/>
    <w:rPr>
      <w:rFonts w:asciiTheme="minorHAnsi" w:hAnsiTheme="minorHAnsi"/>
      <w:sz w:val="22"/>
    </w:rPr>
  </w:style>
  <w:style w:type="paragraph" w:styleId="af3">
    <w:name w:val="Revision"/>
    <w:hidden/>
    <w:uiPriority w:val="99"/>
    <w:semiHidden/>
    <w:rsid w:val="005A7D15"/>
    <w:pPr>
      <w:spacing w:after="0" w:line="240" w:lineRule="auto"/>
    </w:pPr>
    <w:rPr>
      <w:rFonts w:ascii="Calibri" w:eastAsia="幼圆" w:hAnsi="Calibri"/>
      <w:sz w:val="24"/>
      <w:lang w:eastAsia="en-US" w:bidi="en-US"/>
    </w:rPr>
  </w:style>
  <w:style w:type="paragraph" w:styleId="af4">
    <w:name w:val="Normal (Web)"/>
    <w:basedOn w:val="a"/>
    <w:uiPriority w:val="99"/>
    <w:semiHidden/>
    <w:unhideWhenUsed/>
    <w:rsid w:val="002B43A7"/>
    <w:pPr>
      <w:spacing w:before="100" w:beforeAutospacing="1" w:after="100" w:afterAutospacing="1"/>
    </w:pPr>
    <w:rPr>
      <w:rFonts w:ascii="宋体" w:eastAsia="宋体" w:hAnsi="宋体" w:cs="宋体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77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5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93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2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ONAPS版本 xmlns="b0b87a02-adf3-4957-8549-a78e90833bf4">9</SONAPS版本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.R.S" ma:contentTypeID="0x010100266E2F7E280BFD45826FD6D450D5DCC2008DA12BBADB08BE4CA7CF63A24F63D8BC" ma:contentTypeVersion="4" ma:contentTypeDescription="Software Requirement Specification" ma:contentTypeScope="" ma:versionID="c53952ae2e444a549e9eafca1f947bf6">
  <xsd:schema xmlns:xsd="http://www.w3.org/2001/XMLSchema" xmlns:p="http://schemas.microsoft.com/office/2006/metadata/properties" xmlns:ns2="b0b87a02-adf3-4957-8549-a78e90833bf4" targetNamespace="http://schemas.microsoft.com/office/2006/metadata/properties" ma:root="true" ma:fieldsID="14e6eef75cbd455f0d2147677f6d1d68" ns2:_="">
    <xsd:import namespace="b0b87a02-adf3-4957-8549-a78e90833bf4"/>
    <xsd:element name="properties">
      <xsd:complexType>
        <xsd:sequence>
          <xsd:element name="documentManagement">
            <xsd:complexType>
              <xsd:all>
                <xsd:element ref="ns2:SONAPS版本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0b87a02-adf3-4957-8549-a78e90833bf4" elementFormDefault="qualified">
    <xsd:import namespace="http://schemas.microsoft.com/office/2006/documentManagement/types"/>
    <xsd:element name="SONAPS版本" ma:index="8" ma:displayName="SONAPS版本" ma:list="{036fa890-3daf-4201-a194-59b49142fe66}" ma:internalName="SONAPS_x7248__x672c_0" ma:showField="Title" ma:web="b0b87a02-adf3-4957-8549-a78e90833bf4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 ma:index="9" ma:displayName="注释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936BD-3EBF-408A-B01C-C127364FAAE0}">
  <ds:schemaRefs>
    <ds:schemaRef ds:uri="http://schemas.microsoft.com/office/2006/metadata/properties"/>
    <ds:schemaRef ds:uri="b0b87a02-adf3-4957-8549-a78e90833bf4"/>
  </ds:schemaRefs>
</ds:datastoreItem>
</file>

<file path=customXml/itemProps2.xml><?xml version="1.0" encoding="utf-8"?>
<ds:datastoreItem xmlns:ds="http://schemas.openxmlformats.org/officeDocument/2006/customXml" ds:itemID="{2B626D20-24AF-42BF-B3C4-C3DDE3C8D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87a02-adf3-4957-8549-a78e90833bf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6D96CE2-7B7C-4F23-96A1-9627DFA95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400E2F-F086-46E9-BDCB-041593AE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15</Pages>
  <Words>1384</Words>
  <Characters>7889</Characters>
  <Application>Microsoft Office Word</Application>
  <DocSecurity>0</DocSecurity>
  <Lines>65</Lines>
  <Paragraphs>18</Paragraphs>
  <ScaleCrop>false</ScaleCrop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ping</cp:lastModifiedBy>
  <cp:revision>660</cp:revision>
  <cp:lastPrinted>2015-09-18T06:14:00Z</cp:lastPrinted>
  <dcterms:created xsi:type="dcterms:W3CDTF">2016-11-28T17:05:00Z</dcterms:created>
  <dcterms:modified xsi:type="dcterms:W3CDTF">2018-01-19T09:26:00Z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0x010100266E2F7E280BFD45826FD6D450D5DCC2008DA12BBADB08BE4CA7CF63A24F63D8BC</vt:lpwstr>
  </property>
</Properties>
</file>